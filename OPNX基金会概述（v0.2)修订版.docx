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5B" w:rsidRDefault="00EA5126">
      <w:pPr>
        <w:pStyle w:val="2"/>
        <w:jc w:val="center"/>
        <w:rPr>
          <w:szCs w:val="22"/>
        </w:rPr>
      </w:pPr>
      <w:r>
        <w:rPr>
          <w:rFonts w:hint="eastAsia"/>
          <w:szCs w:val="22"/>
        </w:rPr>
        <w:t>开放停车网络（</w:t>
      </w:r>
      <w:r>
        <w:rPr>
          <w:rFonts w:hint="eastAsia"/>
          <w:szCs w:val="22"/>
        </w:rPr>
        <w:t>Open Parking Net</w:t>
      </w:r>
      <w:bookmarkStart w:id="0" w:name="_GoBack"/>
      <w:bookmarkEnd w:id="0"/>
      <w:r>
        <w:rPr>
          <w:rFonts w:hint="eastAsia"/>
          <w:szCs w:val="22"/>
        </w:rPr>
        <w:t>work Foundationg</w:t>
      </w:r>
      <w:r>
        <w:rPr>
          <w:rFonts w:hint="eastAsia"/>
          <w:szCs w:val="22"/>
        </w:rPr>
        <w:t>）</w:t>
      </w:r>
    </w:p>
    <w:p w:rsidR="00D11C5B" w:rsidRDefault="00EA5126">
      <w:pPr>
        <w:pStyle w:val="2"/>
        <w:jc w:val="center"/>
        <w:rPr>
          <w:szCs w:val="22"/>
        </w:rPr>
      </w:pPr>
      <w:r>
        <w:rPr>
          <w:rFonts w:hint="eastAsia"/>
          <w:szCs w:val="22"/>
        </w:rPr>
        <w:t>基金会概述（</w:t>
      </w:r>
      <w:r>
        <w:rPr>
          <w:rFonts w:hint="eastAsia"/>
          <w:szCs w:val="22"/>
        </w:rPr>
        <w:t>v0.2</w:t>
      </w:r>
      <w:r>
        <w:rPr>
          <w:rFonts w:hint="eastAsia"/>
          <w:szCs w:val="22"/>
        </w:rPr>
        <w:t>）</w:t>
      </w:r>
    </w:p>
    <w:p w:rsidR="00D11C5B" w:rsidRDefault="00EA5126" w:rsidP="00EF1FF1">
      <w:pPr>
        <w:pStyle w:val="2"/>
        <w:numPr>
          <w:ilvl w:val="0"/>
          <w:numId w:val="1"/>
        </w:numPr>
        <w:rPr>
          <w:ins w:id="1" w:author="China" w:date="2018-05-24T07:25:00Z"/>
          <w:rFonts w:hint="eastAsia"/>
        </w:rPr>
        <w:pPrChange w:id="2" w:author="China" w:date="2018-05-24T07:25:00Z">
          <w:pPr>
            <w:pStyle w:val="2"/>
          </w:pPr>
        </w:pPrChange>
      </w:pPr>
      <w:del w:id="3" w:author="China" w:date="2018-05-24T07:25:00Z">
        <w:r w:rsidDel="00EF1FF1">
          <w:rPr>
            <w:rFonts w:hint="eastAsia"/>
          </w:rPr>
          <w:delText>一、</w:delText>
        </w:r>
      </w:del>
      <w:r>
        <w:rPr>
          <w:rFonts w:hint="eastAsia"/>
        </w:rPr>
        <w:t>OPN</w:t>
      </w:r>
      <w:r>
        <w:rPr>
          <w:rFonts w:hint="eastAsia"/>
        </w:rPr>
        <w:t>基金会的特征</w:t>
      </w:r>
    </w:p>
    <w:p w:rsidR="00EF1FF1" w:rsidRPr="00EF1FF1" w:rsidRDefault="00EF1FF1" w:rsidP="00EF1FF1">
      <w:pPr>
        <w:ind w:left="450"/>
        <w:rPr>
          <w:rPrChange w:id="4" w:author="China" w:date="2018-05-24T07:25:00Z">
            <w:rPr/>
          </w:rPrChange>
        </w:rPr>
        <w:pPrChange w:id="5" w:author="China" w:date="2018-05-24T07:26:00Z">
          <w:pPr>
            <w:pStyle w:val="2"/>
          </w:pPr>
        </w:pPrChange>
      </w:pPr>
      <w:ins w:id="6" w:author="China" w:date="2018-05-24T07:26:00Z">
        <w:r>
          <w:rPr>
            <w:rFonts w:hint="eastAsia"/>
          </w:rPr>
          <w:t>明确的宗旨、章程以及运作规范</w:t>
        </w:r>
      </w:ins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、正式的，有稳定组织结构</w:t>
      </w:r>
      <w:ins w:id="7" w:author="China" w:date="2018-05-24T07:27:00Z">
        <w:r w:rsidR="00EF1FF1">
          <w:rPr>
            <w:rFonts w:hint="eastAsia"/>
          </w:rPr>
          <w:t>及</w:t>
        </w:r>
      </w:ins>
      <w:del w:id="8" w:author="China" w:date="2018-05-24T07:27:00Z">
        <w:r w:rsidDel="00EF1FF1">
          <w:rPr>
            <w:rFonts w:hint="eastAsia"/>
          </w:rPr>
          <w:delText>对</w:delText>
        </w:r>
      </w:del>
      <w:r>
        <w:rPr>
          <w:rFonts w:hint="eastAsia"/>
        </w:rPr>
        <w:t>应确定的功能；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、经济目的，根据持股比例</w:t>
      </w:r>
      <w:ins w:id="9" w:author="China" w:date="2018-05-24T07:27:00Z">
        <w:r w:rsidR="00EF1FF1">
          <w:rPr>
            <w:rFonts w:hint="eastAsia"/>
          </w:rPr>
          <w:t>分享</w:t>
        </w:r>
      </w:ins>
      <w:del w:id="10" w:author="China" w:date="2018-05-24T07:27:00Z">
        <w:r w:rsidDel="00EF1FF1">
          <w:rPr>
            <w:rFonts w:hint="eastAsia"/>
          </w:rPr>
          <w:delText>分</w:delText>
        </w:r>
        <w:r w:rsidDel="00EF1FF1">
          <w:rPr>
            <w:rFonts w:hint="eastAsia"/>
          </w:rPr>
          <w:delText>配</w:delText>
        </w:r>
      </w:del>
      <w:r>
        <w:rPr>
          <w:rFonts w:hint="eastAsia"/>
        </w:rPr>
        <w:t>开放停车网络</w:t>
      </w:r>
      <w:ins w:id="11" w:author="China" w:date="2018-05-24T07:28:00Z">
        <w:r w:rsidR="00EF1FF1">
          <w:rPr>
            <w:rFonts w:hint="eastAsia"/>
          </w:rPr>
          <w:t>产生的收益</w:t>
        </w:r>
      </w:ins>
      <w:del w:id="12" w:author="China" w:date="2018-05-24T07:27:00Z">
        <w:r w:rsidDel="00EF1FF1">
          <w:rPr>
            <w:rFonts w:hint="eastAsia"/>
          </w:rPr>
          <w:delText>交</w:delText>
        </w:r>
        <w:r w:rsidDel="00EF1FF1">
          <w:rPr>
            <w:rFonts w:hint="eastAsia"/>
          </w:rPr>
          <w:delText>易</w:delText>
        </w:r>
        <w:r w:rsidDel="00EF1FF1">
          <w:rPr>
            <w:rFonts w:hint="eastAsia"/>
          </w:rPr>
          <w:delText>手</w:delText>
        </w:r>
        <w:r w:rsidDel="00EF1FF1">
          <w:rPr>
            <w:rFonts w:hint="eastAsia"/>
          </w:rPr>
          <w:delText>续</w:delText>
        </w:r>
        <w:r w:rsidDel="00EF1FF1">
          <w:rPr>
            <w:rFonts w:hint="eastAsia"/>
          </w:rPr>
          <w:delText>费</w:delText>
        </w:r>
      </w:del>
      <w:r>
        <w:rPr>
          <w:rFonts w:hint="eastAsia"/>
        </w:rPr>
        <w:t>；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、独立运作，参与者自愿合伙组织，其管理层是专业化、职业化的；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、社会性，提供公共产品，服务</w:t>
      </w:r>
      <w:r>
        <w:rPr>
          <w:rFonts w:hint="eastAsia"/>
        </w:rPr>
        <w:t>OPN</w:t>
      </w:r>
      <w:r>
        <w:rPr>
          <w:rFonts w:hint="eastAsia"/>
        </w:rPr>
        <w:t>区块链网络健康发展，任何人在规则下使用；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t>二、</w:t>
      </w:r>
      <w:r>
        <w:rPr>
          <w:rFonts w:hint="eastAsia"/>
          <w:szCs w:val="22"/>
        </w:rPr>
        <w:t>OPN</w:t>
      </w:r>
      <w:r>
        <w:rPr>
          <w:rFonts w:hint="eastAsia"/>
          <w:szCs w:val="22"/>
        </w:rPr>
        <w:t>出现的历史机会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OPN</w:t>
      </w:r>
      <w:ins w:id="13" w:author="China" w:date="2018-05-24T07:28:00Z">
        <w:r w:rsidR="00EF1FF1">
          <w:rPr>
            <w:rFonts w:hint="eastAsia"/>
          </w:rPr>
          <w:t>的</w:t>
        </w:r>
      </w:ins>
      <w:r>
        <w:rPr>
          <w:rFonts w:hint="eastAsia"/>
        </w:rPr>
        <w:t>最初雏形是区块链和</w:t>
      </w:r>
      <w:r>
        <w:rPr>
          <w:rFonts w:hint="eastAsia"/>
        </w:rPr>
        <w:t>AI</w:t>
      </w:r>
      <w:r>
        <w:rPr>
          <w:rFonts w:hint="eastAsia"/>
        </w:rPr>
        <w:t>技术用在停车服务上的试验。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、政府部门和资本力量大量介入停车行业，车位所有者、停车场、停车场资产持有人话语空间被压缩。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OPN</w:t>
      </w:r>
      <w:r>
        <w:rPr>
          <w:rFonts w:hint="eastAsia"/>
        </w:rPr>
        <w:t>成为政府治理停车市场和停车服务公共产品的补充力量。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、新技术带来的变革基础：</w:t>
      </w:r>
    </w:p>
    <w:p w:rsidR="00D11C5B" w:rsidRDefault="00EA5126">
      <w:pPr>
        <w:pStyle w:val="31"/>
        <w:ind w:firstLine="420"/>
      </w:pPr>
      <w:r>
        <w:rPr>
          <w:rFonts w:hint="eastAsia"/>
        </w:rPr>
        <w:t>AI</w:t>
      </w:r>
      <w:r>
        <w:rPr>
          <w:rFonts w:hint="eastAsia"/>
        </w:rPr>
        <w:t>技术实现车位感知</w:t>
      </w:r>
      <w:ins w:id="14" w:author="China" w:date="2018-05-24T07:28:00Z">
        <w:r w:rsidR="00EF1FF1">
          <w:rPr>
            <w:rFonts w:hint="eastAsia"/>
          </w:rPr>
          <w:t>、</w:t>
        </w:r>
      </w:ins>
      <w:ins w:id="15" w:author="China" w:date="2018-05-24T07:29:00Z">
        <w:r w:rsidR="00EF1FF1">
          <w:rPr>
            <w:rFonts w:hint="eastAsia"/>
          </w:rPr>
          <w:t>计费和电子账单生成</w:t>
        </w:r>
      </w:ins>
      <w:r>
        <w:rPr>
          <w:rFonts w:hint="eastAsia"/>
        </w:rPr>
        <w:t>自动化；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区块链记账和存储；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公众接受电子支付</w:t>
      </w:r>
      <w:ins w:id="16" w:author="China" w:date="2018-05-24T07:30:00Z">
        <w:r w:rsidR="00EF1FF1">
          <w:rPr>
            <w:rFonts w:hint="eastAsia"/>
          </w:rPr>
          <w:t>的</w:t>
        </w:r>
      </w:ins>
      <w:r>
        <w:rPr>
          <w:rFonts w:hint="eastAsia"/>
        </w:rPr>
        <w:t>趋势。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t>三、</w:t>
      </w:r>
      <w:r>
        <w:rPr>
          <w:rFonts w:hint="eastAsia"/>
          <w:szCs w:val="22"/>
        </w:rPr>
        <w:t>OPN</w:t>
      </w:r>
      <w:r>
        <w:rPr>
          <w:rFonts w:hint="eastAsia"/>
          <w:szCs w:val="22"/>
        </w:rPr>
        <w:t>出现的社会经济基础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、传统的企业和市场机制因为竞争失灵。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、停车市场统一的价值传导需求，改善总体交易成本。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OPN</w:t>
      </w:r>
      <w:r>
        <w:rPr>
          <w:rFonts w:hint="eastAsia"/>
        </w:rPr>
        <w:t>是赢利的，基金会的股份持有人</w:t>
      </w:r>
      <w:ins w:id="17" w:author="China" w:date="2018-05-24T07:31:00Z">
        <w:r w:rsidR="00EF1FF1">
          <w:rPr>
            <w:rFonts w:hint="eastAsia"/>
          </w:rPr>
          <w:t>按股份比例分享</w:t>
        </w:r>
      </w:ins>
      <w:del w:id="18" w:author="China" w:date="2018-05-24T07:31:00Z">
        <w:r w:rsidDel="00EF1FF1">
          <w:rPr>
            <w:rFonts w:hint="eastAsia"/>
          </w:rPr>
          <w:delText>获</w:delText>
        </w:r>
        <w:r w:rsidDel="00EF1FF1">
          <w:rPr>
            <w:rFonts w:hint="eastAsia"/>
          </w:rPr>
          <w:delText>得</w:delText>
        </w:r>
      </w:del>
      <w:r>
        <w:rPr>
          <w:rFonts w:hint="eastAsia"/>
        </w:rPr>
        <w:t>OPN</w:t>
      </w:r>
      <w:r>
        <w:rPr>
          <w:rFonts w:hint="eastAsia"/>
        </w:rPr>
        <w:t>网络</w:t>
      </w:r>
      <w:ins w:id="19" w:author="China" w:date="2018-05-24T07:31:00Z">
        <w:r w:rsidR="00EF1FF1">
          <w:rPr>
            <w:rFonts w:hint="eastAsia"/>
          </w:rPr>
          <w:t>收益</w:t>
        </w:r>
      </w:ins>
      <w:del w:id="20" w:author="China" w:date="2018-05-24T07:31:00Z">
        <w:r w:rsidDel="00EF1FF1">
          <w:rPr>
            <w:rFonts w:hint="eastAsia"/>
          </w:rPr>
          <w:delText>交</w:delText>
        </w:r>
        <w:r w:rsidDel="00EF1FF1">
          <w:rPr>
            <w:rFonts w:hint="eastAsia"/>
          </w:rPr>
          <w:delText>易</w:delText>
        </w:r>
        <w:r w:rsidDel="00EF1FF1">
          <w:rPr>
            <w:rFonts w:hint="eastAsia"/>
          </w:rPr>
          <w:delText>的</w:delText>
        </w:r>
        <w:r w:rsidDel="00EF1FF1">
          <w:rPr>
            <w:rFonts w:hint="eastAsia"/>
          </w:rPr>
          <w:delText>手</w:delText>
        </w:r>
        <w:r w:rsidDel="00EF1FF1">
          <w:rPr>
            <w:rFonts w:hint="eastAsia"/>
          </w:rPr>
          <w:delText>续</w:delText>
        </w:r>
        <w:r w:rsidDel="00EF1FF1">
          <w:rPr>
            <w:rFonts w:hint="eastAsia"/>
          </w:rPr>
          <w:delText>费</w:delText>
        </w:r>
      </w:del>
      <w:r>
        <w:rPr>
          <w:rFonts w:hint="eastAsia"/>
        </w:rPr>
        <w:t>。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、提供价值中立的记账服务，为分散的停车提供统一账本服务，实现停</w:t>
      </w:r>
      <w:r>
        <w:rPr>
          <w:rFonts w:hint="eastAsia"/>
        </w:rPr>
        <w:t>车无感支付。</w:t>
      </w:r>
    </w:p>
    <w:p w:rsidR="00D11C5B" w:rsidRDefault="00EA5126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、入网停车场的资产收益权在</w:t>
      </w:r>
      <w:r>
        <w:rPr>
          <w:rFonts w:hint="eastAsia"/>
        </w:rPr>
        <w:t>OPN</w:t>
      </w:r>
      <w:r>
        <w:rPr>
          <w:rFonts w:hint="eastAsia"/>
        </w:rPr>
        <w:t>上交易，无交易对手风险。</w:t>
      </w:r>
    </w:p>
    <w:p w:rsidR="00D11C5B" w:rsidRDefault="00EA5126">
      <w:pPr>
        <w:pStyle w:val="20"/>
      </w:pPr>
      <w:r>
        <w:rPr>
          <w:rFonts w:hint="eastAsia"/>
        </w:rPr>
        <w:t>6</w:t>
      </w:r>
      <w:r>
        <w:rPr>
          <w:rFonts w:hint="eastAsia"/>
        </w:rPr>
        <w:t>、为服务对象提供交易记账服务，包括：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停车人；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停车场管理者；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停车场资产投资者；</w:t>
      </w:r>
    </w:p>
    <w:p w:rsidR="00D11C5B" w:rsidRDefault="00EA5126">
      <w:pPr>
        <w:pStyle w:val="31"/>
        <w:ind w:firstLine="420"/>
      </w:pPr>
      <w:r>
        <w:rPr>
          <w:rFonts w:hint="eastAsia"/>
        </w:rPr>
        <w:t>停车增值服务开发者。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t>四、</w:t>
      </w:r>
      <w:r>
        <w:rPr>
          <w:rFonts w:hint="eastAsia"/>
          <w:szCs w:val="22"/>
        </w:rPr>
        <w:t>OPN</w:t>
      </w:r>
      <w:r>
        <w:rPr>
          <w:rFonts w:hint="eastAsia"/>
          <w:szCs w:val="22"/>
        </w:rPr>
        <w:t>的优势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、组织方式上的创意优势（跨国倡议网络，形成无边界的经营网络、跨国界）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、无差别无边界优势（服务任意规模的经营者，停车场设备、资金、技术和经营者）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、承受风险的优势（先由</w:t>
      </w:r>
      <w:r>
        <w:rPr>
          <w:rFonts w:hint="eastAsia"/>
        </w:rPr>
        <w:tab/>
        <w:t>OPN</w:t>
      </w:r>
      <w:r>
        <w:rPr>
          <w:rFonts w:hint="eastAsia"/>
        </w:rPr>
        <w:t>来推广政策，若效果好，政府可大力推广）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、社会沟通的优势（民众与政府沟通的桥梁）</w:t>
      </w:r>
    </w:p>
    <w:p w:rsidR="00D11C5B" w:rsidRDefault="00EA5126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、灵活调整的优势（</w:t>
      </w:r>
      <w:r>
        <w:rPr>
          <w:rFonts w:hint="eastAsia"/>
        </w:rPr>
        <w:t>OPN</w:t>
      </w:r>
      <w:r>
        <w:rPr>
          <w:rFonts w:hint="eastAsia"/>
        </w:rPr>
        <w:t>政治性不强，官僚化低，便于做政府不便做的事）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t>五、活动与评价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、合法运作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、治理情况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、社会责任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、资金使用</w:t>
      </w:r>
    </w:p>
    <w:p w:rsidR="00D11C5B" w:rsidRDefault="00EA5126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、信息披露</w:t>
      </w:r>
    </w:p>
    <w:p w:rsidR="00D11C5B" w:rsidRDefault="00EA5126">
      <w:pPr>
        <w:pStyle w:val="20"/>
      </w:pPr>
      <w:r>
        <w:rPr>
          <w:rFonts w:hint="eastAsia"/>
        </w:rPr>
        <w:t>6</w:t>
      </w:r>
      <w:r>
        <w:rPr>
          <w:rFonts w:hint="eastAsia"/>
        </w:rPr>
        <w:t>、筹资活动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六、</w:t>
      </w:r>
      <w:r>
        <w:rPr>
          <w:rFonts w:hint="eastAsia"/>
          <w:szCs w:val="22"/>
        </w:rPr>
        <w:t>NPO</w:t>
      </w:r>
      <w:r>
        <w:rPr>
          <w:rFonts w:hint="eastAsia"/>
          <w:szCs w:val="22"/>
        </w:rPr>
        <w:t>营销活动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、通过营销，分析公众需求，提供正确的公共服务，引导公众使用</w:t>
      </w:r>
      <w:r>
        <w:rPr>
          <w:rFonts w:hint="eastAsia"/>
        </w:rPr>
        <w:t>OPN</w:t>
      </w:r>
      <w:r>
        <w:rPr>
          <w:rFonts w:hint="eastAsia"/>
        </w:rPr>
        <w:t>停车服务。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NPO</w:t>
      </w:r>
      <w:del w:id="21" w:author="China" w:date="2018-05-24T07:24:00Z">
        <w:r w:rsidDel="00EF1FF1">
          <w:rPr>
            <w:rFonts w:hint="eastAsia"/>
          </w:rPr>
          <w:delText>可</w:delText>
        </w:r>
        <w:r w:rsidDel="00EF1FF1">
          <w:rPr>
            <w:rFonts w:hint="eastAsia"/>
          </w:rPr>
          <w:delText>以</w:delText>
        </w:r>
      </w:del>
      <w:r>
        <w:rPr>
          <w:rFonts w:hint="eastAsia"/>
        </w:rPr>
        <w:t>把组织宗旨传达给公众，提高其公众形象，刺激公众予以回应。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、通过营销，拓宽组织的资金筹集渠道，吸引志愿者以及各种关注、支持，增强组织在社会上的影响力。</w:t>
      </w:r>
    </w:p>
    <w:p w:rsidR="00D11C5B" w:rsidRDefault="00EA5126">
      <w:pPr>
        <w:pStyle w:val="2"/>
        <w:rPr>
          <w:szCs w:val="22"/>
        </w:rPr>
      </w:pPr>
      <w:r>
        <w:rPr>
          <w:rFonts w:hint="eastAsia"/>
          <w:szCs w:val="22"/>
        </w:rPr>
        <w:t>七、挑战和困境</w:t>
      </w:r>
    </w:p>
    <w:p w:rsidR="00D11C5B" w:rsidRDefault="00EA5126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、资源不足（资金严重不足、人力资源匮乏）</w:t>
      </w:r>
    </w:p>
    <w:p w:rsidR="00D11C5B" w:rsidRDefault="00EA5126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、能力不足（</w:t>
      </w:r>
      <w:r>
        <w:rPr>
          <w:rFonts w:hint="eastAsia"/>
        </w:rPr>
        <w:t>内部管理、扩张、可持续发展、活动能力）</w:t>
      </w:r>
    </w:p>
    <w:p w:rsidR="00D11C5B" w:rsidRDefault="00EA5126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、市场竞争力量（各自停车产业和利益参与者，包括政府的意见沟通难）</w:t>
      </w:r>
    </w:p>
    <w:p w:rsidR="00D11C5B" w:rsidRDefault="00EA5126">
      <w:pPr>
        <w:pStyle w:val="20"/>
      </w:pPr>
      <w:r>
        <w:rPr>
          <w:rFonts w:hint="eastAsia"/>
        </w:rPr>
        <w:t>4</w:t>
      </w:r>
      <w:r>
        <w:rPr>
          <w:rFonts w:hint="eastAsia"/>
        </w:rPr>
        <w:t>、政治与法律环境、经济环境、社会与文化环境、技术环境</w:t>
      </w:r>
    </w:p>
    <w:p w:rsidR="00D11C5B" w:rsidRDefault="00D11C5B">
      <w:pPr>
        <w:pStyle w:val="20"/>
      </w:pPr>
    </w:p>
    <w:p w:rsidR="00D11C5B" w:rsidRDefault="00D11C5B"/>
    <w:sectPr w:rsidR="00D11C5B">
      <w:pgSz w:w="11906" w:h="16838"/>
      <w:pgMar w:top="1440" w:right="1800" w:bottom="898" w:left="11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126" w:rsidRDefault="00EA5126" w:rsidP="00EF1FF1">
      <w:r>
        <w:separator/>
      </w:r>
    </w:p>
  </w:endnote>
  <w:endnote w:type="continuationSeparator" w:id="0">
    <w:p w:rsidR="00EA5126" w:rsidRDefault="00EA5126" w:rsidP="00EF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126" w:rsidRDefault="00EA5126" w:rsidP="00EF1FF1">
      <w:r>
        <w:separator/>
      </w:r>
    </w:p>
  </w:footnote>
  <w:footnote w:type="continuationSeparator" w:id="0">
    <w:p w:rsidR="00EA5126" w:rsidRDefault="00EA5126" w:rsidP="00EF1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8F7"/>
    <w:multiLevelType w:val="hybridMultilevel"/>
    <w:tmpl w:val="924C0DB6"/>
    <w:lvl w:ilvl="0" w:tplc="F7E6F57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5CD6"/>
    <w:rsid w:val="00D11C5B"/>
    <w:rsid w:val="00EA5126"/>
    <w:rsid w:val="00EF1FF1"/>
    <w:rsid w:val="02F36351"/>
    <w:rsid w:val="05821E26"/>
    <w:rsid w:val="0F8A1C7F"/>
    <w:rsid w:val="138209BD"/>
    <w:rsid w:val="18275F52"/>
    <w:rsid w:val="20C53A0F"/>
    <w:rsid w:val="22AD6CD2"/>
    <w:rsid w:val="2ED915A5"/>
    <w:rsid w:val="2FEB707B"/>
    <w:rsid w:val="3276428D"/>
    <w:rsid w:val="3384445B"/>
    <w:rsid w:val="387B3289"/>
    <w:rsid w:val="3AF5610E"/>
    <w:rsid w:val="3BEB442A"/>
    <w:rsid w:val="3E287A7A"/>
    <w:rsid w:val="472B5CA7"/>
    <w:rsid w:val="4E253E25"/>
    <w:rsid w:val="4E7352A8"/>
    <w:rsid w:val="4F7F157F"/>
    <w:rsid w:val="537E4DDE"/>
    <w:rsid w:val="55FE5CD6"/>
    <w:rsid w:val="59E15110"/>
    <w:rsid w:val="62BB3583"/>
    <w:rsid w:val="661E7419"/>
    <w:rsid w:val="68226623"/>
    <w:rsid w:val="6DAA3D48"/>
    <w:rsid w:val="6F0E1B7C"/>
    <w:rsid w:val="76814714"/>
    <w:rsid w:val="775351F3"/>
    <w:rsid w:val="7B475250"/>
    <w:rsid w:val="7D93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00" w:after="200"/>
      <w:outlineLvl w:val="0"/>
    </w:pPr>
    <w:rPr>
      <w:rFonts w:eastAsia="微软雅黑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/>
      <w:outlineLvl w:val="1"/>
    </w:pPr>
    <w:rPr>
      <w:rFonts w:ascii="Arial" w:eastAsia="仿宋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Normal Indent"/>
    <w:basedOn w:val="a"/>
    <w:pPr>
      <w:ind w:firstLineChars="200" w:firstLine="420"/>
    </w:pPr>
  </w:style>
  <w:style w:type="paragraph" w:styleId="30">
    <w:name w:val="Body Text 3"/>
    <w:basedOn w:val="a"/>
    <w:pPr>
      <w:spacing w:after="120"/>
    </w:pPr>
    <w:rPr>
      <w:sz w:val="16"/>
    </w:rPr>
  </w:style>
  <w:style w:type="paragraph" w:styleId="a6">
    <w:name w:val="Body Text Indent"/>
    <w:basedOn w:val="a"/>
    <w:pPr>
      <w:spacing w:after="120"/>
      <w:ind w:leftChars="200" w:left="420"/>
    </w:pPr>
  </w:style>
  <w:style w:type="paragraph" w:styleId="20">
    <w:name w:val="Body Text Indent 2"/>
    <w:basedOn w:val="a"/>
    <w:pPr>
      <w:ind w:leftChars="200" w:left="420"/>
    </w:pPr>
  </w:style>
  <w:style w:type="paragraph" w:styleId="21">
    <w:name w:val="Body Text First Indent 2"/>
    <w:basedOn w:val="a6"/>
    <w:pPr>
      <w:ind w:firstLineChars="200" w:firstLine="420"/>
    </w:pPr>
  </w:style>
  <w:style w:type="paragraph" w:styleId="31">
    <w:name w:val="Body Text Indent 3"/>
    <w:basedOn w:val="a"/>
    <w:pPr>
      <w:ind w:leftChars="200" w:left="42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8">
    <w:name w:val="header"/>
    <w:basedOn w:val="a"/>
    <w:link w:val="Char"/>
    <w:rsid w:val="00EF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EF1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EF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EF1F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00" w:after="200"/>
      <w:outlineLvl w:val="0"/>
    </w:pPr>
    <w:rPr>
      <w:rFonts w:eastAsia="微软雅黑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/>
      <w:outlineLvl w:val="1"/>
    </w:pPr>
    <w:rPr>
      <w:rFonts w:ascii="Arial" w:eastAsia="仿宋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Normal Indent"/>
    <w:basedOn w:val="a"/>
    <w:pPr>
      <w:ind w:firstLineChars="200" w:firstLine="420"/>
    </w:pPr>
  </w:style>
  <w:style w:type="paragraph" w:styleId="30">
    <w:name w:val="Body Text 3"/>
    <w:basedOn w:val="a"/>
    <w:pPr>
      <w:spacing w:after="120"/>
    </w:pPr>
    <w:rPr>
      <w:sz w:val="16"/>
    </w:rPr>
  </w:style>
  <w:style w:type="paragraph" w:styleId="a6">
    <w:name w:val="Body Text Indent"/>
    <w:basedOn w:val="a"/>
    <w:pPr>
      <w:spacing w:after="120"/>
      <w:ind w:leftChars="200" w:left="420"/>
    </w:pPr>
  </w:style>
  <w:style w:type="paragraph" w:styleId="20">
    <w:name w:val="Body Text Indent 2"/>
    <w:basedOn w:val="a"/>
    <w:pPr>
      <w:ind w:leftChars="200" w:left="420"/>
    </w:pPr>
  </w:style>
  <w:style w:type="paragraph" w:styleId="21">
    <w:name w:val="Body Text First Indent 2"/>
    <w:basedOn w:val="a6"/>
    <w:pPr>
      <w:ind w:firstLineChars="200" w:firstLine="420"/>
    </w:pPr>
  </w:style>
  <w:style w:type="paragraph" w:styleId="31">
    <w:name w:val="Body Text Indent 3"/>
    <w:basedOn w:val="a"/>
    <w:pPr>
      <w:ind w:leftChars="200" w:left="42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8">
    <w:name w:val="header"/>
    <w:basedOn w:val="a"/>
    <w:link w:val="Char"/>
    <w:rsid w:val="00EF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EF1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EF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EF1F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>P R C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朱清明</dc:creator>
  <cp:lastModifiedBy>China</cp:lastModifiedBy>
  <cp:revision>2</cp:revision>
  <dcterms:created xsi:type="dcterms:W3CDTF">2018-05-23T23:33:00Z</dcterms:created>
  <dcterms:modified xsi:type="dcterms:W3CDTF">2018-05-23T23:33:00Z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