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DD6" w:rsidRDefault="00163DD6">
      <w:pPr>
        <w:widowControl w:val="0"/>
        <w:spacing w:after="100"/>
        <w:jc w:val="center"/>
        <w:rPr>
          <w:rFonts w:ascii="Times" w:eastAsia="宋体" w:hAnsi="Times" w:cs="Times" w:hint="eastAsia"/>
          <w:color w:val="000000"/>
          <w:sz w:val="48"/>
          <w:szCs w:val="48"/>
        </w:rPr>
      </w:pPr>
    </w:p>
    <w:p w:rsidR="00163DD6" w:rsidRDefault="00163DD6">
      <w:pPr>
        <w:widowControl w:val="0"/>
        <w:spacing w:after="100"/>
        <w:jc w:val="center"/>
        <w:rPr>
          <w:rFonts w:ascii="Times" w:eastAsia="宋体" w:hAnsi="Times" w:cs="Times" w:hint="eastAsia"/>
          <w:color w:val="000000"/>
          <w:sz w:val="48"/>
          <w:szCs w:val="48"/>
        </w:rPr>
      </w:pPr>
    </w:p>
    <w:p w:rsidR="00163DD6" w:rsidRDefault="00163DD6">
      <w:pPr>
        <w:widowControl w:val="0"/>
        <w:spacing w:after="100"/>
        <w:jc w:val="center"/>
        <w:rPr>
          <w:rFonts w:ascii="Times" w:eastAsia="宋体" w:hAnsi="Times" w:cs="Times" w:hint="eastAsia"/>
          <w:color w:val="000000"/>
          <w:sz w:val="48"/>
          <w:szCs w:val="48"/>
        </w:rPr>
      </w:pPr>
    </w:p>
    <w:p w:rsidR="00163DD6" w:rsidRDefault="00163DD6">
      <w:pPr>
        <w:widowControl w:val="0"/>
        <w:spacing w:after="100"/>
        <w:jc w:val="center"/>
        <w:rPr>
          <w:rFonts w:ascii="Times" w:eastAsia="宋体" w:hAnsi="Times" w:cs="Times" w:hint="eastAsia"/>
          <w:color w:val="000000"/>
          <w:sz w:val="48"/>
          <w:szCs w:val="48"/>
        </w:rPr>
      </w:pPr>
    </w:p>
    <w:p w:rsidR="00163DD6" w:rsidRDefault="00F705FB">
      <w:pPr>
        <w:widowControl w:val="0"/>
        <w:spacing w:after="100"/>
        <w:jc w:val="center"/>
        <w:rPr>
          <w:rFonts w:ascii="Times" w:eastAsia="Times" w:hAnsi="Times" w:cs="Times"/>
          <w:color w:val="000000"/>
          <w:sz w:val="48"/>
          <w:szCs w:val="48"/>
        </w:rPr>
      </w:pPr>
      <w:r>
        <w:rPr>
          <w:rFonts w:ascii="Times" w:eastAsia="宋体" w:hAnsi="Times" w:cs="Times" w:hint="eastAsia"/>
          <w:color w:val="000000"/>
          <w:sz w:val="48"/>
          <w:szCs w:val="48"/>
        </w:rPr>
        <w:t>OpenParkingNetworks</w:t>
      </w:r>
    </w:p>
    <w:p w:rsidR="00163DD6" w:rsidRDefault="00F705FB">
      <w:pPr>
        <w:widowControl w:val="0"/>
        <w:spacing w:after="100"/>
        <w:jc w:val="center"/>
        <w:rPr>
          <w:rFonts w:ascii="Times" w:eastAsia="宋体" w:hAnsi="Times" w:cs="Times" w:hint="eastAsia"/>
          <w:color w:val="000000"/>
          <w:sz w:val="48"/>
          <w:szCs w:val="48"/>
        </w:rPr>
      </w:pPr>
      <w:r>
        <w:rPr>
          <w:rFonts w:ascii="Times" w:eastAsia="宋体" w:hAnsi="Times" w:cs="Times" w:hint="eastAsia"/>
          <w:color w:val="000000"/>
          <w:sz w:val="48"/>
          <w:szCs w:val="48"/>
        </w:rPr>
        <w:t>停车位开放网络</w:t>
      </w:r>
    </w:p>
    <w:p w:rsidR="00163DD6" w:rsidRDefault="00F705FB">
      <w:pPr>
        <w:widowControl w:val="0"/>
        <w:spacing w:after="100"/>
        <w:jc w:val="center"/>
        <w:rPr>
          <w:rFonts w:ascii="Times" w:eastAsia="宋体" w:hAnsi="Times" w:cs="Times" w:hint="eastAsia"/>
          <w:color w:val="000000"/>
          <w:sz w:val="48"/>
          <w:szCs w:val="48"/>
        </w:rPr>
      </w:pPr>
      <w:r>
        <w:rPr>
          <w:rFonts w:ascii="Times" w:eastAsia="宋体" w:hAnsi="Times" w:cs="Times" w:hint="eastAsia"/>
          <w:color w:val="000000"/>
          <w:sz w:val="48"/>
          <w:szCs w:val="48"/>
        </w:rPr>
        <w:t>——基于区块链的停车计费系统</w:t>
      </w:r>
    </w:p>
    <w:p w:rsidR="00163DD6" w:rsidRDefault="00F705FB">
      <w:pPr>
        <w:widowControl w:val="0"/>
        <w:spacing w:after="100"/>
        <w:jc w:val="center"/>
        <w:rPr>
          <w:rFonts w:eastAsia="宋体"/>
        </w:rPr>
      </w:pPr>
      <w:r>
        <w:rPr>
          <w:rFonts w:eastAsia="宋体" w:hint="eastAsia"/>
        </w:rPr>
        <w:t>2018.05</w:t>
      </w:r>
    </w:p>
    <w:p w:rsidR="00163DD6" w:rsidRDefault="00F705FB">
      <w:pPr>
        <w:widowControl w:val="0"/>
        <w:spacing w:after="100"/>
        <w:rPr>
          <w:rFonts w:ascii="Times" w:eastAsia="宋体" w:hAnsi="Times" w:cs="Times" w:hint="eastAsia"/>
          <w:color w:val="808080"/>
          <w:sz w:val="18"/>
          <w:szCs w:val="18"/>
        </w:rPr>
      </w:pPr>
      <w:r>
        <w:rPr>
          <w:rFonts w:ascii="Times" w:eastAsia="宋体" w:hAnsi="Times" w:cs="Times" w:hint="eastAsia"/>
          <w:color w:val="808080"/>
          <w:sz w:val="18"/>
          <w:szCs w:val="18"/>
        </w:rPr>
        <w:t xml:space="preserve"> </w:t>
      </w:r>
    </w:p>
    <w:p w:rsidR="00163DD6" w:rsidRDefault="00F705FB">
      <w:pPr>
        <w:pStyle w:val="1"/>
      </w:pPr>
      <w:r>
        <w:t>摘要</w:t>
      </w:r>
    </w:p>
    <w:p w:rsidR="00163DD6" w:rsidRDefault="00F705FB">
      <w:pPr>
        <w:widowControl w:val="0"/>
        <w:spacing w:after="100"/>
        <w:rPr>
          <w:rFonts w:ascii="Times" w:eastAsia="宋体" w:hAnsi="Times" w:cs="Times" w:hint="eastAsia"/>
          <w:color w:val="000000"/>
        </w:rPr>
      </w:pPr>
      <w:r>
        <w:rPr>
          <w:rFonts w:ascii="Times" w:eastAsia="宋体" w:hAnsi="Times" w:cs="Times" w:hint="eastAsia"/>
          <w:color w:val="000000"/>
        </w:rPr>
        <w:t>城市静态交通的改善通过盘活存量和发展增量，都有很大的发展空间</w:t>
      </w:r>
      <w:r>
        <w:rPr>
          <w:rFonts w:ascii="Times" w:eastAsia="Times" w:hAnsi="Times" w:cs="Times"/>
          <w:color w:val="000000"/>
        </w:rPr>
        <w:t>。利用云计算、移动互联</w:t>
      </w:r>
      <w:r>
        <w:rPr>
          <w:rFonts w:ascii="Times" w:eastAsia="宋体" w:hAnsi="Times" w:cs="Times" w:hint="eastAsia"/>
          <w:color w:val="000000"/>
        </w:rPr>
        <w:t>网对</w:t>
      </w:r>
      <w:r>
        <w:rPr>
          <w:rFonts w:ascii="Times" w:eastAsia="Times" w:hAnsi="Times" w:cs="Times"/>
          <w:color w:val="000000"/>
        </w:rPr>
        <w:t>停车泊位进行统一的资源管理</w:t>
      </w:r>
      <w:r>
        <w:rPr>
          <w:rFonts w:ascii="Times" w:eastAsia="宋体" w:hAnsi="Times" w:cs="Times" w:hint="eastAsia"/>
          <w:color w:val="000000"/>
        </w:rPr>
        <w:t>是行业努力方向</w:t>
      </w:r>
      <w:r>
        <w:rPr>
          <w:rFonts w:ascii="Times" w:eastAsia="Times" w:hAnsi="Times" w:cs="Times"/>
          <w:color w:val="000000"/>
        </w:rPr>
        <w:t>。在实践中，市场充分竞争</w:t>
      </w:r>
      <w:r>
        <w:rPr>
          <w:rFonts w:ascii="Times" w:eastAsia="宋体" w:hAnsi="Times" w:cs="Times" w:hint="eastAsia"/>
          <w:color w:val="000000"/>
        </w:rPr>
        <w:t>反而导致不能</w:t>
      </w:r>
      <w:ins w:id="0" w:author="China" w:date="2018-06-13T10:46:00Z">
        <w:r>
          <w:rPr>
            <w:rFonts w:ascii="Times" w:eastAsia="宋体" w:hAnsi="Times" w:cs="Times" w:hint="eastAsia"/>
            <w:color w:val="000000"/>
          </w:rPr>
          <w:t>相互连通</w:t>
        </w:r>
      </w:ins>
      <w:del w:id="1" w:author="China" w:date="2018-06-13T10:46:00Z">
        <w:r w:rsidDel="00F705FB">
          <w:rPr>
            <w:rFonts w:ascii="Times" w:eastAsia="宋体" w:hAnsi="Times" w:cs="Times" w:hint="eastAsia"/>
            <w:color w:val="000000"/>
          </w:rPr>
          <w:delText>互联通</w:delText>
        </w:r>
      </w:del>
      <w:r>
        <w:rPr>
          <w:rFonts w:ascii="Times" w:eastAsia="Times" w:hAnsi="Times" w:cs="Times"/>
          <w:color w:val="000000"/>
        </w:rPr>
        <w:t>，数据</w:t>
      </w:r>
      <w:r>
        <w:rPr>
          <w:rFonts w:ascii="Times" w:eastAsia="宋体" w:hAnsi="Times" w:cs="Times" w:hint="eastAsia"/>
          <w:color w:val="000000"/>
        </w:rPr>
        <w:t>隐私和</w:t>
      </w:r>
      <w:r>
        <w:rPr>
          <w:rFonts w:ascii="Times" w:eastAsia="Times" w:hAnsi="Times" w:cs="Times"/>
          <w:color w:val="000000"/>
        </w:rPr>
        <w:t>安全性也得不到保证</w:t>
      </w:r>
      <w:r>
        <w:rPr>
          <w:rFonts w:ascii="Times" w:eastAsia="宋体" w:hAnsi="Times" w:cs="Times" w:hint="eastAsia"/>
          <w:color w:val="000000"/>
        </w:rPr>
        <w:t>。</w:t>
      </w:r>
      <w:r>
        <w:rPr>
          <w:rFonts w:ascii="Times" w:eastAsia="Times" w:hAnsi="Times" w:cs="Times"/>
          <w:color w:val="000000"/>
        </w:rPr>
        <w:t>本篇白皮书介绍了全新的，可以渐进扩展的</w:t>
      </w:r>
      <w:r>
        <w:rPr>
          <w:rFonts w:ascii="Times" w:eastAsia="Times" w:hAnsi="Times" w:cs="Times"/>
          <w:b/>
          <w:bCs/>
          <w:color w:val="000000"/>
        </w:rPr>
        <w:t>开放停车网络</w:t>
      </w:r>
      <w:r>
        <w:rPr>
          <w:rFonts w:ascii="Times" w:eastAsia="宋体" w:hAnsi="Times" w:cs="Times" w:hint="eastAsia"/>
          <w:b/>
          <w:bCs/>
          <w:color w:val="000000"/>
        </w:rPr>
        <w:t>（</w:t>
      </w:r>
      <w:r>
        <w:rPr>
          <w:rFonts w:ascii="Times" w:eastAsia="宋体" w:hAnsi="Times" w:cs="Times" w:hint="eastAsia"/>
          <w:b/>
          <w:bCs/>
          <w:color w:val="000000"/>
        </w:rPr>
        <w:t>OPNX</w:t>
      </w:r>
      <w:r>
        <w:rPr>
          <w:rFonts w:ascii="Times" w:eastAsia="宋体" w:hAnsi="Times" w:cs="Times" w:hint="eastAsia"/>
          <w:b/>
          <w:bCs/>
          <w:color w:val="000000"/>
        </w:rPr>
        <w:t>）</w:t>
      </w:r>
      <w:r>
        <w:rPr>
          <w:rFonts w:ascii="Times" w:eastAsia="Times" w:hAnsi="Times" w:cs="Times"/>
          <w:color w:val="000000"/>
        </w:rPr>
        <w:t>。</w:t>
      </w:r>
      <w:r>
        <w:rPr>
          <w:rFonts w:ascii="Times" w:eastAsia="宋体" w:hAnsi="Times" w:cs="Times" w:hint="eastAsia"/>
          <w:b/>
          <w:bCs/>
          <w:color w:val="000000"/>
        </w:rPr>
        <w:t>OPNX</w:t>
      </w:r>
      <w:r>
        <w:rPr>
          <w:rFonts w:ascii="Times" w:eastAsia="宋体" w:hAnsi="Times" w:cs="Times" w:hint="eastAsia"/>
          <w:color w:val="000000"/>
        </w:rPr>
        <w:t>采用区块链记账的分布式网络，</w:t>
      </w:r>
      <w:r>
        <w:rPr>
          <w:rFonts w:ascii="Times" w:eastAsia="Times" w:hAnsi="Times" w:cs="Times"/>
          <w:color w:val="000000"/>
        </w:rPr>
        <w:t>为车位主和停车场提供一个公共的基础服务接口</w:t>
      </w:r>
      <w:r>
        <w:rPr>
          <w:rFonts w:ascii="Times" w:eastAsia="宋体" w:hAnsi="Times" w:cs="Times" w:hint="eastAsia"/>
          <w:color w:val="000000"/>
        </w:rPr>
        <w:t>。</w:t>
      </w:r>
      <w:r>
        <w:rPr>
          <w:rFonts w:ascii="Times" w:eastAsia="Times" w:hAnsi="Times" w:cs="Times"/>
          <w:color w:val="000000"/>
        </w:rPr>
        <w:t>区块链网络价值中立可以为终端用户带来透明度。这样可以缩短公众寻找停车位的时间，减少无效行使。经过改进的泊位感知设备可以自动生成停车日志</w:t>
      </w:r>
      <w:r>
        <w:rPr>
          <w:rFonts w:ascii="Times" w:eastAsia="宋体" w:hAnsi="Times" w:cs="Times" w:hint="eastAsia"/>
          <w:color w:val="000000"/>
        </w:rPr>
        <w:t>。</w:t>
      </w:r>
      <w:r>
        <w:rPr>
          <w:rFonts w:ascii="Times" w:eastAsia="Times" w:hAnsi="Times" w:cs="Times"/>
          <w:color w:val="000000"/>
        </w:rPr>
        <w:t>并将绑定到车牌号的计费账单推送给支付接口。</w:t>
      </w:r>
      <w:r>
        <w:rPr>
          <w:rFonts w:ascii="Times" w:eastAsia="宋体" w:hAnsi="Times" w:cs="Times" w:hint="eastAsia"/>
          <w:color w:val="000000"/>
        </w:rPr>
        <w:t>OPNX</w:t>
      </w:r>
      <w:r>
        <w:rPr>
          <w:rFonts w:ascii="Times" w:eastAsia="宋体" w:hAnsi="Times" w:cs="Times" w:hint="eastAsia"/>
          <w:color w:val="000000"/>
        </w:rPr>
        <w:t>网络价值中立可以改善</w:t>
      </w:r>
      <w:r>
        <w:rPr>
          <w:rFonts w:ascii="Times" w:eastAsia="Times" w:hAnsi="Times" w:cs="Times"/>
          <w:color w:val="000000"/>
        </w:rPr>
        <w:t>泊位</w:t>
      </w:r>
      <w:r>
        <w:rPr>
          <w:rFonts w:ascii="Times" w:eastAsia="宋体" w:hAnsi="Times" w:cs="Times" w:hint="eastAsia"/>
          <w:color w:val="000000"/>
        </w:rPr>
        <w:t>能见度。每个停车场的收益是清晰可查的，停车场资产可以在</w:t>
      </w:r>
      <w:r>
        <w:rPr>
          <w:rFonts w:ascii="Times" w:eastAsia="宋体" w:hAnsi="Times" w:cs="Times" w:hint="eastAsia"/>
          <w:color w:val="000000"/>
        </w:rPr>
        <w:t>OPNX</w:t>
      </w:r>
      <w:r>
        <w:rPr>
          <w:rFonts w:ascii="Times" w:eastAsia="宋体" w:hAnsi="Times" w:cs="Times" w:hint="eastAsia"/>
          <w:color w:val="000000"/>
        </w:rPr>
        <w:t>网络上交易，同时去除了交易对手风险。这样</w:t>
      </w:r>
      <w:r>
        <w:rPr>
          <w:rFonts w:ascii="Times" w:eastAsia="宋体" w:hAnsi="Times" w:cs="Times" w:hint="eastAsia"/>
          <w:color w:val="000000"/>
        </w:rPr>
        <w:t>OPNX</w:t>
      </w:r>
      <w:r>
        <w:rPr>
          <w:rFonts w:ascii="Times" w:eastAsia="宋体" w:hAnsi="Times" w:cs="Times" w:hint="eastAsia"/>
          <w:color w:val="000000"/>
        </w:rPr>
        <w:t>网络可以承载停车资产可靠交易，为发展增量的投资者增加了一个前所未有的安全退出机制。</w:t>
      </w:r>
      <w:r>
        <w:rPr>
          <w:rFonts w:ascii="Times" w:eastAsia="Times" w:hAnsi="Times" w:cs="Times"/>
          <w:color w:val="000000"/>
        </w:rPr>
        <w:t>这个网络由OpenParking</w:t>
      </w:r>
      <w:r>
        <w:rPr>
          <w:rFonts w:ascii="Times" w:eastAsia="宋体" w:hAnsi="Times" w:cs="Times" w:hint="eastAsia"/>
          <w:color w:val="000000"/>
        </w:rPr>
        <w:t>Network</w:t>
      </w:r>
      <w:r>
        <w:rPr>
          <w:rFonts w:ascii="Times" w:eastAsia="Times" w:hAnsi="Times" w:cs="Times"/>
          <w:color w:val="000000"/>
        </w:rPr>
        <w:t xml:space="preserve"> Foundation建立</w:t>
      </w:r>
      <w:r>
        <w:rPr>
          <w:rFonts w:ascii="Times" w:eastAsia="宋体" w:hAnsi="Times" w:cs="Times" w:hint="eastAsia"/>
          <w:color w:val="000000"/>
        </w:rPr>
        <w:t>，通过区块链技术记账。通过对停车人和停车场的激励机制可以自动响应网络规模大幅变动。</w:t>
      </w:r>
      <w:r>
        <w:rPr>
          <w:rFonts w:ascii="Times" w:eastAsia="宋体" w:hAnsi="Times" w:cs="Times" w:hint="eastAsia"/>
          <w:color w:val="000000"/>
        </w:rPr>
        <w:t>OPNX</w:t>
      </w:r>
      <w:r>
        <w:rPr>
          <w:rFonts w:ascii="Times" w:eastAsia="宋体" w:hAnsi="Times" w:cs="Times" w:hint="eastAsia"/>
          <w:color w:val="000000"/>
        </w:rPr>
        <w:t>网络上的交易是通过人们习惯的法币电子支付通道来结算的。</w:t>
      </w:r>
    </w:p>
    <w:p w:rsidR="00163DD6" w:rsidRDefault="00163DD6">
      <w:pPr>
        <w:widowControl w:val="0"/>
        <w:spacing w:after="100"/>
        <w:rPr>
          <w:rFonts w:ascii="Times" w:eastAsia="Times" w:hAnsi="Times" w:cs="Times"/>
          <w:color w:val="000000"/>
        </w:rPr>
      </w:pPr>
    </w:p>
    <w:p w:rsidR="00163DD6" w:rsidRDefault="00F705FB">
      <w:pPr>
        <w:widowControl w:val="0"/>
        <w:spacing w:after="100"/>
        <w:rPr>
          <w:rFonts w:ascii="Times" w:eastAsia="宋体" w:hAnsi="Times" w:cs="Times" w:hint="eastAsia"/>
          <w:color w:val="000000"/>
        </w:rPr>
      </w:pPr>
      <w:r>
        <w:rPr>
          <w:rFonts w:ascii="Times" w:eastAsia="Times" w:hAnsi="Times" w:cs="Times"/>
          <w:color w:val="000000"/>
        </w:rPr>
        <w:t>关键词</w:t>
      </w:r>
      <w:r>
        <w:rPr>
          <w:rFonts w:ascii="Times" w:eastAsia="宋体" w:hAnsi="Times" w:cs="Times" w:hint="eastAsia"/>
          <w:color w:val="000000"/>
        </w:rPr>
        <w:t>：区块链，去中心化网络，价值中立，智能泊位感知设备，停车收费系统，数据隐私，</w:t>
      </w:r>
      <w:r>
        <w:rPr>
          <w:rFonts w:ascii="Times" w:eastAsia="Times" w:hAnsi="Times" w:cs="Times"/>
          <w:color w:val="000000"/>
        </w:rPr>
        <w:t>OpenParking Foundation</w:t>
      </w:r>
      <w:r>
        <w:rPr>
          <w:rFonts w:ascii="Times" w:eastAsia="宋体" w:hAnsi="Times" w:cs="Times" w:hint="eastAsia"/>
          <w:color w:val="000000"/>
        </w:rPr>
        <w:t>，电子支付，交易对手风险</w:t>
      </w:r>
    </w:p>
    <w:p w:rsidR="00163DD6" w:rsidRDefault="00F705FB">
      <w:pPr>
        <w:pStyle w:val="1"/>
      </w:pPr>
      <w:r>
        <w:br w:type="page"/>
      </w:r>
      <w:r>
        <w:lastRenderedPageBreak/>
        <w:t>1 介绍</w:t>
      </w:r>
    </w:p>
    <w:p w:rsidR="00163DD6" w:rsidRDefault="00F705FB">
      <w:pPr>
        <w:pStyle w:val="2"/>
      </w:pPr>
      <w:r>
        <w:rPr>
          <w:rFonts w:eastAsia="宋体" w:hint="eastAsia"/>
        </w:rPr>
        <w:t>1.1</w:t>
      </w:r>
      <w:r>
        <w:t xml:space="preserve">背景 </w:t>
      </w:r>
    </w:p>
    <w:p w:rsidR="00163DD6" w:rsidRDefault="00F705FB">
      <w:pPr>
        <w:widowControl w:val="0"/>
        <w:spacing w:after="100"/>
        <w:rPr>
          <w:rFonts w:ascii="Times" w:eastAsia="宋体" w:hAnsi="Times" w:cs="Times" w:hint="eastAsia"/>
          <w:color w:val="000000"/>
        </w:rPr>
      </w:pPr>
      <w:r>
        <w:rPr>
          <w:rFonts w:ascii="Times" w:eastAsia="宋体" w:hAnsi="Times" w:cs="Times" w:hint="eastAsia"/>
          <w:color w:val="000000"/>
        </w:rPr>
        <w:t>城市车辆寿命</w:t>
      </w:r>
      <w:r>
        <w:rPr>
          <w:rFonts w:ascii="Times" w:eastAsia="宋体" w:hAnsi="Times" w:cs="Times" w:hint="eastAsia"/>
          <w:color w:val="000000"/>
        </w:rPr>
        <w:t>90%</w:t>
      </w:r>
      <w:r>
        <w:rPr>
          <w:rFonts w:ascii="Times" w:eastAsia="宋体" w:hAnsi="Times" w:cs="Times" w:hint="eastAsia"/>
          <w:color w:val="000000"/>
        </w:rPr>
        <w:t>以上的时间都在和停车系统打交道。停车系统作为路网的末梢承载了城市交通的所有矛盾。车位使用率和周转率低，即使附近由车位也会出现车辆乱停乱放。在没有停车诱导的情况下，寻找空车位的时间不可预知</w:t>
      </w:r>
      <w:ins w:id="2" w:author="China" w:date="2018-06-13T10:48:00Z">
        <w:r>
          <w:rPr>
            <w:rFonts w:ascii="Times" w:eastAsia="宋体" w:hAnsi="Times" w:cs="Times" w:hint="eastAsia"/>
            <w:color w:val="000000"/>
          </w:rPr>
          <w:t>，</w:t>
        </w:r>
      </w:ins>
      <w:r>
        <w:rPr>
          <w:rFonts w:ascii="Times" w:eastAsia="宋体" w:hAnsi="Times" w:cs="Times" w:hint="eastAsia"/>
          <w:color w:val="000000"/>
        </w:rPr>
        <w:t>大幅增加</w:t>
      </w:r>
      <w:ins w:id="3" w:author="China" w:date="2018-06-13T10:48:00Z">
        <w:r>
          <w:rPr>
            <w:rFonts w:ascii="Times" w:eastAsia="宋体" w:hAnsi="Times" w:cs="Times" w:hint="eastAsia"/>
            <w:color w:val="000000"/>
          </w:rPr>
          <w:t>了</w:t>
        </w:r>
      </w:ins>
      <w:r>
        <w:rPr>
          <w:rFonts w:ascii="Times" w:eastAsia="宋体" w:hAnsi="Times" w:cs="Times" w:hint="eastAsia"/>
          <w:color w:val="000000"/>
        </w:rPr>
        <w:t>进一步的拥堵。即使创造出更多的停</w:t>
      </w:r>
      <w:del w:id="4" w:author="China" w:date="2018-06-13T10:48:00Z">
        <w:r w:rsidDel="00F705FB">
          <w:rPr>
            <w:rFonts w:ascii="Times" w:eastAsia="宋体" w:hAnsi="Times" w:cs="Times" w:hint="eastAsia"/>
            <w:color w:val="000000"/>
          </w:rPr>
          <w:delText>车</w:delText>
        </w:r>
      </w:del>
      <w:r>
        <w:rPr>
          <w:rFonts w:ascii="Times" w:eastAsia="宋体" w:hAnsi="Times" w:cs="Times" w:hint="eastAsia"/>
          <w:color w:val="000000"/>
        </w:rPr>
        <w:t>车位，但是管理问题也很突出。传统的停车</w:t>
      </w:r>
      <w:del w:id="5" w:author="China" w:date="2018-06-13T10:48:00Z">
        <w:r w:rsidDel="00F705FB">
          <w:rPr>
            <w:rFonts w:ascii="Times" w:eastAsia="宋体" w:hAnsi="Times" w:cs="Times" w:hint="eastAsia"/>
            <w:color w:val="000000"/>
          </w:rPr>
          <w:delText>系统</w:delText>
        </w:r>
      </w:del>
      <w:r>
        <w:rPr>
          <w:rFonts w:ascii="Times" w:eastAsia="宋体" w:hAnsi="Times" w:cs="Times" w:hint="eastAsia"/>
          <w:color w:val="000000"/>
        </w:rPr>
        <w:t>管理系统通常</w:t>
      </w:r>
      <w:ins w:id="6" w:author="China" w:date="2018-06-13T10:48:00Z">
        <w:r>
          <w:rPr>
            <w:rFonts w:ascii="Times" w:eastAsia="宋体" w:hAnsi="Times" w:cs="Times" w:hint="eastAsia"/>
            <w:color w:val="000000"/>
          </w:rPr>
          <w:t>只</w:t>
        </w:r>
      </w:ins>
      <w:del w:id="7" w:author="China" w:date="2018-06-13T10:48:00Z">
        <w:r w:rsidDel="00F705FB">
          <w:rPr>
            <w:rFonts w:ascii="Times" w:eastAsia="宋体" w:hAnsi="Times" w:cs="Times" w:hint="eastAsia"/>
            <w:color w:val="000000"/>
          </w:rPr>
          <w:delText>是</w:delText>
        </w:r>
      </w:del>
      <w:r>
        <w:rPr>
          <w:rFonts w:ascii="Times" w:eastAsia="宋体" w:hAnsi="Times" w:cs="Times" w:hint="eastAsia"/>
          <w:color w:val="000000"/>
        </w:rPr>
        <w:t>关注收费难，费用流失，缴费体验。这些问题被技术进步解决之后，</w:t>
      </w:r>
      <w:del w:id="8" w:author="China" w:date="2018-06-13T10:49:00Z">
        <w:r w:rsidDel="00F705FB">
          <w:rPr>
            <w:rFonts w:ascii="Times" w:eastAsia="宋体" w:hAnsi="Times" w:cs="Times" w:hint="eastAsia"/>
            <w:color w:val="000000"/>
          </w:rPr>
          <w:delText>面临</w:delText>
        </w:r>
      </w:del>
      <w:r>
        <w:rPr>
          <w:rFonts w:ascii="Times" w:eastAsia="宋体" w:hAnsi="Times" w:cs="Times" w:hint="eastAsia"/>
          <w:color w:val="000000"/>
        </w:rPr>
        <w:t>公共资源缺乏</w:t>
      </w:r>
      <w:ins w:id="9" w:author="China" w:date="2018-06-13T10:49:00Z">
        <w:r>
          <w:rPr>
            <w:rFonts w:ascii="Times" w:eastAsia="宋体" w:hAnsi="Times" w:cs="Times" w:hint="eastAsia"/>
            <w:color w:val="000000"/>
          </w:rPr>
          <w:t>问题的解决需要经过</w:t>
        </w:r>
      </w:ins>
      <w:del w:id="10" w:author="China" w:date="2018-06-13T10:49:00Z">
        <w:r w:rsidDel="00F705FB">
          <w:rPr>
            <w:rFonts w:ascii="Times" w:eastAsia="宋体" w:hAnsi="Times" w:cs="Times" w:hint="eastAsia"/>
            <w:color w:val="000000"/>
          </w:rPr>
          <w:delText>面临</w:delText>
        </w:r>
      </w:del>
      <w:r>
        <w:rPr>
          <w:rFonts w:ascii="Times" w:eastAsia="宋体" w:hAnsi="Times" w:cs="Times" w:hint="eastAsia"/>
          <w:color w:val="000000"/>
        </w:rPr>
        <w:t>三个阶段，一是</w:t>
      </w:r>
      <w:ins w:id="11" w:author="China" w:date="2018-06-13T10:49:00Z">
        <w:r>
          <w:rPr>
            <w:rFonts w:ascii="Times" w:eastAsia="宋体" w:hAnsi="Times" w:cs="Times" w:hint="eastAsia"/>
            <w:color w:val="000000"/>
          </w:rPr>
          <w:t>富余</w:t>
        </w:r>
      </w:ins>
      <w:del w:id="12" w:author="China" w:date="2018-06-13T10:49:00Z">
        <w:r w:rsidDel="00F705FB">
          <w:rPr>
            <w:rFonts w:ascii="Times" w:eastAsia="宋体" w:hAnsi="Times" w:cs="Times" w:hint="eastAsia"/>
            <w:color w:val="000000"/>
          </w:rPr>
          <w:delText>富裕的</w:delText>
        </w:r>
      </w:del>
      <w:r>
        <w:rPr>
          <w:rFonts w:ascii="Times" w:eastAsia="宋体" w:hAnsi="Times" w:cs="Times" w:hint="eastAsia"/>
          <w:color w:val="000000"/>
        </w:rPr>
        <w:t>资源</w:t>
      </w:r>
      <w:ins w:id="13" w:author="China" w:date="2018-06-13T10:49:00Z">
        <w:r>
          <w:rPr>
            <w:rFonts w:ascii="Times" w:eastAsia="宋体" w:hAnsi="Times" w:cs="Times" w:hint="eastAsia"/>
            <w:color w:val="000000"/>
          </w:rPr>
          <w:t>的</w:t>
        </w:r>
      </w:ins>
      <w:r>
        <w:rPr>
          <w:rFonts w:ascii="Times" w:eastAsia="宋体" w:hAnsi="Times" w:cs="Times" w:hint="eastAsia"/>
          <w:color w:val="000000"/>
        </w:rPr>
        <w:t>再利用，其次</w:t>
      </w:r>
      <w:ins w:id="14" w:author="China" w:date="2018-06-13T10:49:00Z">
        <w:r>
          <w:rPr>
            <w:rFonts w:ascii="Times" w:eastAsia="宋体" w:hAnsi="Times" w:cs="Times" w:hint="eastAsia"/>
            <w:color w:val="000000"/>
          </w:rPr>
          <w:t>是</w:t>
        </w:r>
      </w:ins>
      <w:r>
        <w:rPr>
          <w:rFonts w:ascii="Times" w:eastAsia="宋体" w:hAnsi="Times" w:cs="Times" w:hint="eastAsia"/>
          <w:color w:val="000000"/>
        </w:rPr>
        <w:t>对公共资源的深</w:t>
      </w:r>
      <w:ins w:id="15" w:author="China" w:date="2018-06-13T10:50:00Z">
        <w:r>
          <w:rPr>
            <w:rFonts w:ascii="Times" w:eastAsia="宋体" w:hAnsi="Times" w:cs="Times" w:hint="eastAsia"/>
            <w:color w:val="000000"/>
          </w:rPr>
          <w:t>度</w:t>
        </w:r>
      </w:ins>
      <w:r>
        <w:rPr>
          <w:rFonts w:ascii="Times" w:eastAsia="宋体" w:hAnsi="Times" w:cs="Times" w:hint="eastAsia"/>
          <w:color w:val="000000"/>
        </w:rPr>
        <w:t>开发和准公共资源的</w:t>
      </w:r>
      <w:ins w:id="16" w:author="China" w:date="2018-06-13T10:50:00Z">
        <w:r>
          <w:rPr>
            <w:rFonts w:ascii="Times" w:eastAsia="宋体" w:hAnsi="Times" w:cs="Times" w:hint="eastAsia"/>
            <w:color w:val="000000"/>
          </w:rPr>
          <w:t>鼓励</w:t>
        </w:r>
      </w:ins>
      <w:del w:id="17" w:author="China" w:date="2018-06-13T10:50:00Z">
        <w:r w:rsidDel="00F705FB">
          <w:rPr>
            <w:rFonts w:ascii="Times" w:eastAsia="宋体" w:hAnsi="Times" w:cs="Times" w:hint="eastAsia"/>
            <w:color w:val="000000"/>
          </w:rPr>
          <w:delText>强</w:delText>
        </w:r>
      </w:del>
      <w:r>
        <w:rPr>
          <w:rFonts w:ascii="Times" w:eastAsia="宋体" w:hAnsi="Times" w:cs="Times" w:hint="eastAsia"/>
          <w:color w:val="000000"/>
        </w:rPr>
        <w:t>输出，三是建立一套全新的信息基础设施。基础设施包括用户服务窗口，用户端停车引导和支付，停车交易取证，欠费追缴和政府监管。</w:t>
      </w:r>
    </w:p>
    <w:p w:rsidR="00163DD6" w:rsidRDefault="00F705FB">
      <w:pPr>
        <w:pStyle w:val="3"/>
      </w:pPr>
      <w:r>
        <w:rPr>
          <w:rFonts w:hint="eastAsia"/>
        </w:rPr>
        <w:t>1.1.1 优化存量的管理效率问题</w:t>
      </w:r>
    </w:p>
    <w:p w:rsidR="00163DD6" w:rsidRDefault="00F705FB">
      <w:pPr>
        <w:widowControl w:val="0"/>
        <w:spacing w:after="100"/>
        <w:rPr>
          <w:rFonts w:ascii="Times" w:eastAsia="宋体" w:hAnsi="Times" w:cs="Times" w:hint="eastAsia"/>
          <w:color w:val="000000"/>
        </w:rPr>
      </w:pPr>
      <w:ins w:id="18" w:author="China" w:date="2018-06-13T10:51:00Z">
        <w:r>
          <w:rPr>
            <w:rFonts w:ascii="Times" w:eastAsia="宋体" w:hAnsi="Times" w:cs="Times" w:hint="eastAsia"/>
            <w:color w:val="000000"/>
          </w:rPr>
          <w:t>随着</w:t>
        </w:r>
      </w:ins>
      <w:r>
        <w:rPr>
          <w:rFonts w:ascii="Times" w:eastAsia="宋体" w:hAnsi="Times" w:cs="Times" w:hint="eastAsia"/>
          <w:color w:val="000000"/>
        </w:rPr>
        <w:t>移动互联网的普及和共享经济的兴起，很多传统企业和互联网创业</w:t>
      </w:r>
      <w:ins w:id="19" w:author="China" w:date="2018-06-13T10:51:00Z">
        <w:r>
          <w:rPr>
            <w:rFonts w:ascii="Times" w:eastAsia="宋体" w:hAnsi="Times" w:cs="Times" w:hint="eastAsia"/>
            <w:color w:val="000000"/>
          </w:rPr>
          <w:t>公司</w:t>
        </w:r>
      </w:ins>
      <w:del w:id="20" w:author="China" w:date="2018-06-13T10:51:00Z">
        <w:r w:rsidDel="00F705FB">
          <w:rPr>
            <w:rFonts w:ascii="Times" w:eastAsia="宋体" w:hAnsi="Times" w:cs="Times" w:hint="eastAsia"/>
            <w:color w:val="000000"/>
          </w:rPr>
          <w:delText>共识</w:delText>
        </w:r>
      </w:del>
      <w:r>
        <w:rPr>
          <w:rFonts w:ascii="Times" w:eastAsia="宋体" w:hAnsi="Times" w:cs="Times" w:hint="eastAsia"/>
          <w:color w:val="000000"/>
        </w:rPr>
        <w:t>，在传统的停车场收费管理系统</w:t>
      </w:r>
      <w:ins w:id="21" w:author="China" w:date="2018-06-13T10:51:00Z">
        <w:r>
          <w:rPr>
            <w:rFonts w:ascii="Times" w:eastAsia="宋体" w:hAnsi="Times" w:cs="Times" w:hint="eastAsia"/>
            <w:color w:val="000000"/>
          </w:rPr>
          <w:t>基础</w:t>
        </w:r>
      </w:ins>
      <w:r>
        <w:rPr>
          <w:rFonts w:ascii="Times" w:eastAsia="宋体" w:hAnsi="Times" w:cs="Times" w:hint="eastAsia"/>
          <w:color w:val="000000"/>
        </w:rPr>
        <w:t>上做改造，并在云端做整合，靠运营规模和数据优势来吸引人们安装自己的</w:t>
      </w:r>
      <w:r>
        <w:rPr>
          <w:rFonts w:ascii="Times" w:eastAsia="宋体" w:hAnsi="Times" w:cs="Times" w:hint="eastAsia"/>
          <w:color w:val="000000"/>
        </w:rPr>
        <w:t>APP</w:t>
      </w:r>
      <w:r>
        <w:rPr>
          <w:rFonts w:ascii="Times" w:eastAsia="宋体" w:hAnsi="Times" w:cs="Times" w:hint="eastAsia"/>
          <w:color w:val="000000"/>
        </w:rPr>
        <w:t>。社会资本投资云端的停车管理系统，并发展停车场加盟，为用户提供车位导航和支付是目前流行的做法。这种中心化的系统带来了更多的困难：</w:t>
      </w:r>
    </w:p>
    <w:p w:rsidR="00163DD6" w:rsidRDefault="00F705FB">
      <w:pPr>
        <w:widowControl w:val="0"/>
        <w:numPr>
          <w:ilvl w:val="0"/>
          <w:numId w:val="1"/>
        </w:numPr>
        <w:spacing w:after="100"/>
        <w:rPr>
          <w:rFonts w:ascii="Times" w:eastAsia="宋体" w:hAnsi="Times" w:cs="Times" w:hint="eastAsia"/>
          <w:color w:val="000000"/>
        </w:rPr>
      </w:pPr>
      <w:r>
        <w:rPr>
          <w:rFonts w:ascii="Times" w:eastAsia="宋体" w:hAnsi="Times" w:cs="Times" w:hint="eastAsia"/>
          <w:color w:val="000000"/>
        </w:rPr>
        <w:t>对投资人来说，这些云后台和停车设施建设投资，只能通过持续高强度竞争扩大规模来实现预期的目标。每个项目有大量投资做相同的事情，为了在竞争中超越同行，于是就加大在营销上的投入。这样会进一步刺激了投资规模的增加。其实降低了资本效率，并升高整个行业的投资风险。</w:t>
      </w:r>
    </w:p>
    <w:p w:rsidR="00163DD6" w:rsidRDefault="00F705FB">
      <w:pPr>
        <w:widowControl w:val="0"/>
        <w:numPr>
          <w:ilvl w:val="0"/>
          <w:numId w:val="1"/>
        </w:numPr>
        <w:spacing w:after="100"/>
        <w:rPr>
          <w:rFonts w:ascii="Times" w:eastAsia="宋体" w:hAnsi="Times" w:cs="Times" w:hint="eastAsia"/>
          <w:color w:val="000000"/>
        </w:rPr>
      </w:pPr>
      <w:r>
        <w:rPr>
          <w:rFonts w:ascii="Times" w:eastAsia="宋体" w:hAnsi="Times" w:cs="Times" w:hint="eastAsia"/>
          <w:color w:val="000000"/>
        </w:rPr>
        <w:t>由于车位时间和空间的分布不均衡，造成车位空置率</w:t>
      </w:r>
      <w:ins w:id="22" w:author="China" w:date="2018-06-13T10:52:00Z">
        <w:r>
          <w:rPr>
            <w:rFonts w:ascii="Times" w:eastAsia="宋体" w:hAnsi="Times" w:cs="Times" w:hint="eastAsia"/>
            <w:color w:val="000000"/>
          </w:rPr>
          <w:t>较高</w:t>
        </w:r>
      </w:ins>
      <w:r>
        <w:rPr>
          <w:rFonts w:ascii="Times" w:eastAsia="宋体" w:hAnsi="Times" w:cs="Times" w:hint="eastAsia"/>
          <w:color w:val="000000"/>
        </w:rPr>
        <w:t>。各种</w:t>
      </w:r>
      <w:r>
        <w:rPr>
          <w:rFonts w:ascii="Times" w:eastAsia="宋体" w:hAnsi="Times" w:cs="Times" w:hint="eastAsia"/>
          <w:color w:val="000000"/>
        </w:rPr>
        <w:t>APP</w:t>
      </w:r>
      <w:r>
        <w:rPr>
          <w:rFonts w:ascii="Times" w:eastAsia="宋体" w:hAnsi="Times" w:cs="Times" w:hint="eastAsia"/>
          <w:color w:val="000000"/>
        </w:rPr>
        <w:t>的经济利益竞争一定程度上改善</w:t>
      </w:r>
      <w:ins w:id="23" w:author="China" w:date="2018-06-13T10:53:00Z">
        <w:r>
          <w:rPr>
            <w:rFonts w:ascii="Times" w:eastAsia="宋体" w:hAnsi="Times" w:cs="Times" w:hint="eastAsia"/>
            <w:color w:val="000000"/>
          </w:rPr>
          <w:t>了停车难</w:t>
        </w:r>
      </w:ins>
      <w:r>
        <w:rPr>
          <w:rFonts w:ascii="Times" w:eastAsia="宋体" w:hAnsi="Times" w:cs="Times" w:hint="eastAsia"/>
          <w:color w:val="000000"/>
        </w:rPr>
        <w:t>，同时也产生了更大的问题。这些</w:t>
      </w:r>
      <w:r>
        <w:rPr>
          <w:rFonts w:ascii="Times" w:eastAsia="宋体" w:hAnsi="Times" w:cs="Times" w:hint="eastAsia"/>
          <w:color w:val="000000"/>
        </w:rPr>
        <w:t>APP</w:t>
      </w:r>
      <w:r>
        <w:rPr>
          <w:rFonts w:ascii="Times" w:eastAsia="宋体" w:hAnsi="Times" w:cs="Times" w:hint="eastAsia"/>
          <w:color w:val="000000"/>
        </w:rPr>
        <w:t>让云计算提供商赚走了他们的投资。这些互联网重复开发，只不过是把一个</w:t>
      </w:r>
      <w:r>
        <w:rPr>
          <w:rFonts w:ascii="Times" w:eastAsia="宋体" w:hAnsi="Times" w:cs="Times" w:hint="eastAsia"/>
          <w:color w:val="000000"/>
        </w:rPr>
        <w:t>APP</w:t>
      </w:r>
      <w:r>
        <w:rPr>
          <w:rFonts w:ascii="Times" w:eastAsia="宋体" w:hAnsi="Times" w:cs="Times" w:hint="eastAsia"/>
          <w:color w:val="000000"/>
        </w:rPr>
        <w:t>的用户，变成了另一个停车</w:t>
      </w:r>
      <w:r>
        <w:rPr>
          <w:rFonts w:ascii="Times" w:eastAsia="宋体" w:hAnsi="Times" w:cs="Times" w:hint="eastAsia"/>
          <w:color w:val="000000"/>
        </w:rPr>
        <w:t>APP</w:t>
      </w:r>
      <w:r>
        <w:rPr>
          <w:rFonts w:ascii="Times" w:eastAsia="宋体" w:hAnsi="Times" w:cs="Times" w:hint="eastAsia"/>
          <w:color w:val="000000"/>
        </w:rPr>
        <w:t>的用户。然后通过分润获得资本回报。</w:t>
      </w:r>
    </w:p>
    <w:p w:rsidR="00163DD6" w:rsidRDefault="00F705FB">
      <w:pPr>
        <w:widowControl w:val="0"/>
        <w:numPr>
          <w:ilvl w:val="0"/>
          <w:numId w:val="1"/>
        </w:numPr>
        <w:spacing w:after="100"/>
        <w:rPr>
          <w:rFonts w:ascii="Times" w:eastAsia="宋体" w:hAnsi="Times" w:cs="Times" w:hint="eastAsia"/>
          <w:color w:val="000000"/>
        </w:rPr>
      </w:pPr>
      <w:r>
        <w:rPr>
          <w:rFonts w:ascii="Times" w:eastAsia="宋体" w:hAnsi="Times" w:cs="Times" w:hint="eastAsia"/>
          <w:color w:val="000000"/>
        </w:rPr>
        <w:t>这些各自为政的</w:t>
      </w:r>
      <w:del w:id="24" w:author="China" w:date="2018-06-13T10:54:00Z">
        <w:r w:rsidDel="00F705FB">
          <w:rPr>
            <w:rFonts w:ascii="Times" w:eastAsia="宋体" w:hAnsi="Times" w:cs="Times" w:hint="eastAsia"/>
            <w:color w:val="000000"/>
          </w:rPr>
          <w:delText>投资的</w:delText>
        </w:r>
      </w:del>
      <w:r>
        <w:rPr>
          <w:rFonts w:ascii="Times" w:eastAsia="宋体" w:hAnsi="Times" w:cs="Times" w:hint="eastAsia"/>
          <w:color w:val="000000"/>
        </w:rPr>
        <w:t>云端系统都是信息孤岛，价值不中立。车位信息不能互联互通。系统无法有效全局调节车辆流动。</w:t>
      </w:r>
    </w:p>
    <w:p w:rsidR="00163DD6" w:rsidRDefault="00F705FB">
      <w:pPr>
        <w:widowControl w:val="0"/>
        <w:numPr>
          <w:ilvl w:val="0"/>
          <w:numId w:val="1"/>
        </w:numPr>
        <w:spacing w:after="100"/>
        <w:rPr>
          <w:rFonts w:ascii="Times" w:eastAsia="宋体" w:hAnsi="Times" w:cs="Times" w:hint="eastAsia"/>
          <w:color w:val="000000"/>
        </w:rPr>
      </w:pPr>
      <w:r>
        <w:rPr>
          <w:rFonts w:ascii="Times" w:eastAsia="宋体" w:hAnsi="Times" w:cs="Times" w:hint="eastAsia"/>
          <w:color w:val="000000"/>
        </w:rPr>
        <w:t>对于政府监管来说，实际上停车服务是城市公共设施，表面的竞争多样化</w:t>
      </w:r>
      <w:ins w:id="25" w:author="China" w:date="2018-06-13T10:54:00Z">
        <w:r>
          <w:rPr>
            <w:rFonts w:ascii="Times" w:eastAsia="宋体" w:hAnsi="Times" w:cs="Times" w:hint="eastAsia"/>
            <w:color w:val="000000"/>
          </w:rPr>
          <w:t>并</w:t>
        </w:r>
      </w:ins>
      <w:r>
        <w:rPr>
          <w:rFonts w:ascii="Times" w:eastAsia="宋体" w:hAnsi="Times" w:cs="Times" w:hint="eastAsia"/>
          <w:color w:val="000000"/>
        </w:rPr>
        <w:t>没有提高服务效率，相反加大了宏观上的交易摩擦。</w:t>
      </w:r>
    </w:p>
    <w:p w:rsidR="00163DD6" w:rsidRDefault="00F705FB">
      <w:pPr>
        <w:pStyle w:val="3"/>
      </w:pPr>
      <w:r>
        <w:rPr>
          <w:rFonts w:hint="eastAsia"/>
        </w:rPr>
        <w:t>1.1.2 停车APP竞争制造新问题</w:t>
      </w:r>
    </w:p>
    <w:p w:rsidR="00163DD6" w:rsidRDefault="00F705FB">
      <w:pPr>
        <w:rPr>
          <w:rFonts w:ascii="Times" w:eastAsia="宋体" w:hAnsi="Times" w:cs="Times" w:hint="eastAsia"/>
          <w:color w:val="000000"/>
        </w:rPr>
      </w:pPr>
      <w:r>
        <w:rPr>
          <w:rFonts w:hint="eastAsia"/>
        </w:rPr>
        <w:t>用户对车位的需求，在时间和空间上不能调整。当多个停车APP只覆盖了自己的车位，被迫要安装多停车APP。</w:t>
      </w:r>
      <w:r>
        <w:rPr>
          <w:rFonts w:ascii="Times" w:eastAsia="宋体" w:hAnsi="Times" w:cs="Times" w:hint="eastAsia"/>
          <w:color w:val="000000"/>
        </w:rPr>
        <w:t>对用户来说，各种停车</w:t>
      </w:r>
      <w:r>
        <w:rPr>
          <w:rFonts w:ascii="Times" w:eastAsia="宋体" w:hAnsi="Times" w:cs="Times" w:hint="eastAsia"/>
          <w:color w:val="000000"/>
        </w:rPr>
        <w:t>APP</w:t>
      </w:r>
      <w:r>
        <w:rPr>
          <w:rFonts w:ascii="Times" w:eastAsia="宋体" w:hAnsi="Times" w:cs="Times" w:hint="eastAsia"/>
          <w:color w:val="000000"/>
        </w:rPr>
        <w:t>是作为</w:t>
      </w:r>
      <w:del w:id="26" w:author="China" w:date="2018-06-13T10:55:00Z">
        <w:r w:rsidDel="00F705FB">
          <w:rPr>
            <w:rFonts w:ascii="Times" w:eastAsia="宋体" w:hAnsi="Times" w:cs="Times" w:hint="eastAsia"/>
            <w:color w:val="000000"/>
          </w:rPr>
          <w:delText>用的</w:delText>
        </w:r>
      </w:del>
      <w:r>
        <w:rPr>
          <w:rFonts w:ascii="Times" w:eastAsia="宋体" w:hAnsi="Times" w:cs="Times" w:hint="eastAsia"/>
          <w:color w:val="000000"/>
        </w:rPr>
        <w:t>交易对手出现的，用户数据和停车交易历史被企业左右。这种中心化的系统维护成本</w:t>
      </w:r>
      <w:ins w:id="27" w:author="China" w:date="2018-06-13T10:55:00Z">
        <w:r>
          <w:rPr>
            <w:rFonts w:ascii="Times" w:eastAsia="宋体" w:hAnsi="Times" w:cs="Times" w:hint="eastAsia"/>
            <w:color w:val="000000"/>
          </w:rPr>
          <w:t>极高</w:t>
        </w:r>
      </w:ins>
      <w:del w:id="28" w:author="China" w:date="2018-06-13T10:55:00Z">
        <w:r w:rsidDel="00F705FB">
          <w:rPr>
            <w:rFonts w:ascii="Times" w:eastAsia="宋体" w:hAnsi="Times" w:cs="Times" w:hint="eastAsia"/>
            <w:color w:val="000000"/>
          </w:rPr>
          <w:delText>的升高</w:delText>
        </w:r>
      </w:del>
      <w:r>
        <w:rPr>
          <w:rFonts w:ascii="Times" w:eastAsia="宋体" w:hAnsi="Times" w:cs="Times" w:hint="eastAsia"/>
          <w:color w:val="000000"/>
        </w:rPr>
        <w:t>，存在个人隐私和数据所有权被侵犯的风险。</w:t>
      </w:r>
    </w:p>
    <w:p w:rsidR="00163DD6" w:rsidRDefault="00F705FB">
      <w:pPr>
        <w:pStyle w:val="3"/>
      </w:pPr>
      <w:r>
        <w:rPr>
          <w:rFonts w:hint="eastAsia"/>
        </w:rPr>
        <w:t>1.1.3 发展增量的资产流动性问题</w:t>
      </w:r>
    </w:p>
    <w:p w:rsidR="00163DD6" w:rsidRDefault="00F705FB">
      <w:r>
        <w:rPr>
          <w:rFonts w:hint="eastAsia"/>
        </w:rPr>
        <w:t>停车场行业具有对冲通胀、现金流稳定、价格逐步上涨以及泊车刚性需求等特点，可以给投资者带来稳定的收益回报，</w:t>
      </w:r>
      <w:ins w:id="29" w:author="China" w:date="2018-06-13T10:55:00Z">
        <w:r>
          <w:rPr>
            <w:rFonts w:hint="eastAsia"/>
          </w:rPr>
          <w:t>可以</w:t>
        </w:r>
      </w:ins>
      <w:ins w:id="30" w:author="China" w:date="2018-06-13T10:56:00Z">
        <w:r>
          <w:rPr>
            <w:rFonts w:hint="eastAsia"/>
          </w:rPr>
          <w:t>作为</w:t>
        </w:r>
      </w:ins>
      <w:r>
        <w:rPr>
          <w:rFonts w:hint="eastAsia"/>
        </w:rPr>
        <w:t>投资配置的重要选择。但投资回报期往往超过五六年，这与融资租赁公司的三</w:t>
      </w:r>
      <w:ins w:id="31" w:author="China" w:date="2018-06-13T10:56:00Z">
        <w:r>
          <w:rPr>
            <w:rFonts w:hint="eastAsia"/>
          </w:rPr>
          <w:t>年</w:t>
        </w:r>
      </w:ins>
      <w:del w:id="32" w:author="China" w:date="2018-06-13T10:56:00Z">
        <w:r w:rsidDel="00F705FB">
          <w:rPr>
            <w:rFonts w:hint="eastAsia"/>
          </w:rPr>
          <w:delText>的</w:delText>
        </w:r>
      </w:del>
      <w:r>
        <w:rPr>
          <w:rFonts w:hint="eastAsia"/>
        </w:rPr>
        <w:t>融资期限错配，难以获得资金支持。如果产业基金介入，收购该项目的收益权。但是没有</w:t>
      </w:r>
      <w:ins w:id="33" w:author="China" w:date="2018-06-13T10:57:00Z">
        <w:r>
          <w:rPr>
            <w:rFonts w:eastAsiaTheme="minorEastAsia" w:hint="eastAsia"/>
          </w:rPr>
          <w:t>可靠、</w:t>
        </w:r>
      </w:ins>
      <w:del w:id="34" w:author="China" w:date="2018-06-13T10:57:00Z">
        <w:r w:rsidDel="00F705FB">
          <w:rPr>
            <w:rFonts w:hint="eastAsia"/>
          </w:rPr>
          <w:delText>可</w:delText>
        </w:r>
      </w:del>
      <w:del w:id="35" w:author="China" w:date="2018-06-13T10:56:00Z">
        <w:r w:rsidDel="00F705FB">
          <w:rPr>
            <w:rFonts w:hint="eastAsia"/>
          </w:rPr>
          <w:delText>高</w:delText>
        </w:r>
      </w:del>
      <w:r>
        <w:rPr>
          <w:rFonts w:hint="eastAsia"/>
        </w:rPr>
        <w:t>低成本的交易服务。由于资产流动性差，资金受困</w:t>
      </w:r>
      <w:ins w:id="36" w:author="China" w:date="2018-06-13T10:56:00Z">
        <w:r>
          <w:rPr>
            <w:rFonts w:asciiTheme="minorEastAsia" w:eastAsiaTheme="minorEastAsia" w:hAnsiTheme="minorEastAsia" w:hint="eastAsia"/>
          </w:rPr>
          <w:t>，</w:t>
        </w:r>
      </w:ins>
      <w:r>
        <w:rPr>
          <w:rFonts w:hint="eastAsia"/>
        </w:rPr>
        <w:t>难以促进停车市场的增量供应。</w:t>
      </w:r>
    </w:p>
    <w:p w:rsidR="00163DD6" w:rsidRDefault="00163DD6">
      <w:pPr>
        <w:rPr>
          <w:rFonts w:ascii="Times" w:eastAsia="宋体" w:hAnsi="Times" w:cs="Times" w:hint="eastAsia"/>
          <w:color w:val="000000"/>
        </w:rPr>
      </w:pPr>
    </w:p>
    <w:p w:rsidR="00163DD6" w:rsidRDefault="00F705FB">
      <w:pPr>
        <w:pStyle w:val="2"/>
      </w:pPr>
      <w:r>
        <w:rPr>
          <w:rFonts w:hint="eastAsia"/>
        </w:rPr>
        <w:lastRenderedPageBreak/>
        <w:t>1.2停车位使用权交易结构</w:t>
      </w:r>
    </w:p>
    <w:p w:rsidR="00163DD6" w:rsidRDefault="00F705FB">
      <w:pPr>
        <w:pStyle w:val="3"/>
        <w:rPr>
          <w:rFonts w:ascii="Times" w:eastAsia="宋体" w:hAnsi="Times" w:cs="Times" w:hint="eastAsia"/>
          <w:b w:val="0"/>
          <w:color w:val="000000"/>
          <w:sz w:val="22"/>
          <w:szCs w:val="22"/>
        </w:rPr>
      </w:pPr>
      <w:r>
        <w:rPr>
          <w:rFonts w:hint="eastAsia"/>
        </w:rPr>
        <w:t>1.2.1 概述</w:t>
      </w:r>
    </w:p>
    <w:p w:rsidR="00F705FB" w:rsidRDefault="00F705FB">
      <w:pPr>
        <w:rPr>
          <w:ins w:id="37" w:author="China" w:date="2018-06-13T10:58:00Z"/>
          <w:rFonts w:ascii="Times" w:eastAsia="宋体" w:hAnsi="Times" w:cs="Times" w:hint="eastAsia"/>
          <w:color w:val="000000"/>
        </w:rPr>
      </w:pPr>
      <w:r>
        <w:rPr>
          <w:rFonts w:ascii="Times" w:eastAsia="宋体" w:hAnsi="Times" w:cs="Times" w:hint="eastAsia"/>
          <w:color w:val="000000"/>
        </w:rPr>
        <w:t>车辆流动和停车需要的服务是一个自然的经济循环。这个经济循环中投资、生产、成长各个环节构成一个开放的经济体。在建设阶段除了出资人，还有投资服务机构、设备提供商、工程服务方，还有政府管理部门（</w:t>
      </w:r>
      <w:del w:id="38" w:author="China" w:date="2018-06-13T10:57:00Z">
        <w:r w:rsidDel="00F705FB">
          <w:rPr>
            <w:rFonts w:ascii="Times" w:eastAsia="宋体" w:hAnsi="Times" w:cs="Times" w:hint="eastAsia"/>
            <w:color w:val="000000"/>
          </w:rPr>
          <w:delText>在</w:delText>
        </w:r>
      </w:del>
      <w:r>
        <w:rPr>
          <w:rFonts w:ascii="Times" w:eastAsia="宋体" w:hAnsi="Times" w:cs="Times" w:hint="eastAsia"/>
          <w:color w:val="000000"/>
        </w:rPr>
        <w:t>普遍涉及到的有住建局、交管局、交通委、园林、消费）让投资效率受到影响。降低运行成本和提升会计效率</w:t>
      </w:r>
      <w:ins w:id="39" w:author="China" w:date="2018-06-13T10:58:00Z">
        <w:r>
          <w:rPr>
            <w:rFonts w:ascii="Times" w:eastAsia="宋体" w:hAnsi="Times" w:cs="Times" w:hint="eastAsia"/>
            <w:color w:val="000000"/>
          </w:rPr>
          <w:t>，</w:t>
        </w:r>
      </w:ins>
      <w:r>
        <w:rPr>
          <w:rFonts w:ascii="Times" w:eastAsia="宋体" w:hAnsi="Times" w:cs="Times" w:hint="eastAsia"/>
          <w:color w:val="000000"/>
        </w:rPr>
        <w:t>使投资收益透明可靠，有利于提高资产的流动性。</w:t>
      </w:r>
    </w:p>
    <w:p w:rsidR="00163DD6" w:rsidRDefault="00F705FB">
      <w:pPr>
        <w:rPr>
          <w:rFonts w:ascii="Times" w:eastAsia="宋体" w:hAnsi="Times" w:cs="Times" w:hint="eastAsia"/>
          <w:color w:val="000000"/>
        </w:rPr>
      </w:pPr>
      <w:r>
        <w:rPr>
          <w:rFonts w:ascii="Times" w:eastAsia="宋体" w:hAnsi="Times" w:cs="Times" w:hint="eastAsia"/>
          <w:color w:val="000000"/>
        </w:rPr>
        <w:t>停车就是车位使用权交易，把非关键交易要素的中间环节用技术手段去掉</w:t>
      </w:r>
      <w:ins w:id="40" w:author="China" w:date="2018-06-13T10:58:00Z">
        <w:r>
          <w:rPr>
            <w:rFonts w:ascii="Times" w:eastAsia="宋体" w:hAnsi="Times" w:cs="Times" w:hint="eastAsia"/>
            <w:color w:val="000000"/>
          </w:rPr>
          <w:t>，</w:t>
        </w:r>
      </w:ins>
      <w:del w:id="41" w:author="China" w:date="2018-06-13T10:58:00Z">
        <w:r w:rsidDel="00F705FB">
          <w:rPr>
            <w:rFonts w:ascii="Times" w:eastAsia="宋体" w:hAnsi="Times" w:cs="Times" w:hint="eastAsia"/>
            <w:color w:val="000000"/>
          </w:rPr>
          <w:delText>就是系统涉及的核心目标。</w:delText>
        </w:r>
      </w:del>
      <w:r>
        <w:rPr>
          <w:rFonts w:ascii="Times" w:eastAsia="宋体" w:hAnsi="Times" w:cs="Times" w:hint="eastAsia"/>
          <w:color w:val="000000"/>
        </w:rPr>
        <w:t>重点关注基本的核心要素</w:t>
      </w:r>
      <w:ins w:id="42" w:author="China" w:date="2018-06-13T10:59:00Z">
        <w:r>
          <w:rPr>
            <w:rFonts w:ascii="Times" w:eastAsia="宋体" w:hAnsi="Times" w:cs="Times" w:hint="eastAsia"/>
            <w:color w:val="000000"/>
          </w:rPr>
          <w:t>，</w:t>
        </w:r>
      </w:ins>
      <w:del w:id="43" w:author="China" w:date="2018-06-13T10:59:00Z">
        <w:r w:rsidDel="00F705FB">
          <w:rPr>
            <w:rFonts w:ascii="Times" w:eastAsia="宋体" w:hAnsi="Times" w:cs="Times" w:hint="eastAsia"/>
            <w:color w:val="000000"/>
          </w:rPr>
          <w:delText>前提下</w:delText>
        </w:r>
      </w:del>
      <w:r>
        <w:rPr>
          <w:rFonts w:ascii="Times" w:eastAsia="宋体" w:hAnsi="Times" w:cs="Times" w:hint="eastAsia"/>
          <w:color w:val="000000"/>
        </w:rPr>
        <w:t>提高停车体验</w:t>
      </w:r>
      <w:ins w:id="44" w:author="China" w:date="2018-06-13T10:59:00Z">
        <w:r>
          <w:rPr>
            <w:rFonts w:ascii="Times" w:eastAsia="宋体" w:hAnsi="Times" w:cs="Times" w:hint="eastAsia"/>
            <w:color w:val="000000"/>
          </w:rPr>
          <w:t>是系统的核心目标</w:t>
        </w:r>
      </w:ins>
      <w:r>
        <w:rPr>
          <w:rFonts w:ascii="Times" w:eastAsia="宋体" w:hAnsi="Times" w:cs="Times" w:hint="eastAsia"/>
          <w:color w:val="000000"/>
        </w:rPr>
        <w:t>。典型情况下，停车的核心交易要素如</w:t>
      </w:r>
      <w:ins w:id="45" w:author="China" w:date="2018-06-13T10:59:00Z">
        <w:r>
          <w:rPr>
            <w:rFonts w:ascii="Times" w:eastAsia="宋体" w:hAnsi="Times" w:cs="Times" w:hint="eastAsia"/>
            <w:color w:val="000000"/>
          </w:rPr>
          <w:t>下</w:t>
        </w:r>
      </w:ins>
      <w:r>
        <w:rPr>
          <w:rFonts w:ascii="Times" w:eastAsia="宋体" w:hAnsi="Times" w:cs="Times" w:hint="eastAsia"/>
          <w:color w:val="000000"/>
        </w:rPr>
        <w:t>图所示。</w:t>
      </w:r>
    </w:p>
    <w:p w:rsidR="00163DD6" w:rsidRDefault="00F705FB">
      <w:pPr>
        <w:rPr>
          <w:rFonts w:ascii="Times" w:eastAsia="宋体" w:hAnsi="Times" w:cs="Times" w:hint="eastAsia"/>
          <w:color w:val="000000"/>
        </w:rPr>
      </w:pPr>
      <w:r>
        <w:rPr>
          <w:noProof/>
        </w:rPr>
        <w:drawing>
          <wp:inline distT="0" distB="0" distL="114300" distR="114300">
            <wp:extent cx="2592070" cy="2428240"/>
            <wp:effectExtent l="0" t="0" r="825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rcRect/>
                    <a:stretch>
                      <a:fillRect/>
                    </a:stretch>
                  </pic:blipFill>
                  <pic:spPr>
                    <a:xfrm>
                      <a:off x="0" y="0"/>
                      <a:ext cx="2592070" cy="2428240"/>
                    </a:xfrm>
                    <a:prstGeom prst="rect">
                      <a:avLst/>
                    </a:prstGeom>
                    <a:noFill/>
                    <a:ln w="9525">
                      <a:noFill/>
                    </a:ln>
                  </pic:spPr>
                </pic:pic>
              </a:graphicData>
            </a:graphic>
          </wp:inline>
        </w:drawing>
      </w:r>
    </w:p>
    <w:p w:rsidR="00163DD6" w:rsidRDefault="00F705FB">
      <w:pPr>
        <w:pStyle w:val="3"/>
      </w:pPr>
      <w:r>
        <w:rPr>
          <w:rFonts w:hint="eastAsia"/>
        </w:rPr>
        <w:t>1.2.2车位</w:t>
      </w:r>
    </w:p>
    <w:p w:rsidR="00163DD6" w:rsidRDefault="00F705FB">
      <w:r>
        <w:rPr>
          <w:rFonts w:hint="eastAsia"/>
        </w:rPr>
        <w:t>车位使用权由停车场管理者在网络上注册。影响双方的属性包括，</w:t>
      </w:r>
    </w:p>
    <w:p w:rsidR="00163DD6" w:rsidRDefault="00F705FB">
      <w:pPr>
        <w:numPr>
          <w:ilvl w:val="0"/>
          <w:numId w:val="2"/>
        </w:numPr>
      </w:pPr>
      <w:r>
        <w:rPr>
          <w:rFonts w:hint="eastAsia"/>
        </w:rPr>
        <w:t>位置，车位的位置描述和在这个问题上最好为买家（车辆）提供尽量好的导航服务。</w:t>
      </w:r>
    </w:p>
    <w:p w:rsidR="00163DD6" w:rsidRDefault="00F705FB">
      <w:pPr>
        <w:numPr>
          <w:ilvl w:val="0"/>
          <w:numId w:val="2"/>
        </w:numPr>
      </w:pPr>
      <w:r>
        <w:rPr>
          <w:rFonts w:hint="eastAsia"/>
        </w:rPr>
        <w:t>可交易的时间，在管理者设定的前提下由设备自动发现可以交易的状态。</w:t>
      </w:r>
    </w:p>
    <w:p w:rsidR="00163DD6" w:rsidRDefault="00F705FB">
      <w:pPr>
        <w:numPr>
          <w:ilvl w:val="0"/>
          <w:numId w:val="2"/>
        </w:numPr>
      </w:pPr>
      <w:r>
        <w:rPr>
          <w:rFonts w:hint="eastAsia"/>
        </w:rPr>
        <w:t>计价规则，管理者可设定的计价规则。</w:t>
      </w:r>
    </w:p>
    <w:p w:rsidR="00163DD6" w:rsidRDefault="00F705FB">
      <w:pPr>
        <w:numPr>
          <w:ilvl w:val="0"/>
          <w:numId w:val="2"/>
        </w:numPr>
      </w:pPr>
      <w:r>
        <w:rPr>
          <w:rFonts w:hint="eastAsia"/>
        </w:rPr>
        <w:t>交易附带条件，是否可提前锁定。这个依赖管理车位的技术手段。</w:t>
      </w:r>
    </w:p>
    <w:p w:rsidR="00163DD6" w:rsidRDefault="00F705FB">
      <w:pPr>
        <w:pStyle w:val="3"/>
      </w:pPr>
      <w:r>
        <w:rPr>
          <w:rFonts w:hint="eastAsia"/>
        </w:rPr>
        <w:t>1.2.3 车辆</w:t>
      </w:r>
    </w:p>
    <w:p w:rsidR="00163DD6" w:rsidRDefault="00F705FB">
      <w:r>
        <w:rPr>
          <w:rFonts w:hint="eastAsia"/>
        </w:rPr>
        <w:t>车辆通过导航界面到达目标预定的车位。根据规则计算车辆在车位上的停留时间来计费。在传统管理的停车场，车辆</w:t>
      </w:r>
      <w:del w:id="46" w:author="China" w:date="2018-06-13T11:00:00Z">
        <w:r w:rsidDel="00F705FB">
          <w:rPr>
            <w:rFonts w:hint="eastAsia"/>
          </w:rPr>
          <w:delText>的</w:delText>
        </w:r>
      </w:del>
      <w:r>
        <w:rPr>
          <w:rFonts w:hint="eastAsia"/>
        </w:rPr>
        <w:t>停车时从入口识别开始到离开停车场出口。如果车辆绑定了支付账号就可以实现无感支付。如果没有绑定需要停车人现场处理。</w:t>
      </w:r>
    </w:p>
    <w:p w:rsidR="00163DD6" w:rsidRDefault="00F705FB">
      <w:pPr>
        <w:pStyle w:val="3"/>
        <w:rPr>
          <w:rFonts w:eastAsia="宋体"/>
        </w:rPr>
      </w:pPr>
      <w:r>
        <w:rPr>
          <w:rFonts w:eastAsia="宋体" w:hint="eastAsia"/>
        </w:rPr>
        <w:t xml:space="preserve">1.2.4 </w:t>
      </w:r>
      <w:r>
        <w:rPr>
          <w:rFonts w:eastAsia="宋体" w:hint="eastAsia"/>
        </w:rPr>
        <w:t>交易账单</w:t>
      </w:r>
    </w:p>
    <w:p w:rsidR="00163DD6" w:rsidRDefault="00F705FB">
      <w:r>
        <w:rPr>
          <w:rFonts w:hint="eastAsia"/>
        </w:rPr>
        <w:t>车辆占用停车位作为账单生成的依据，并且绑定了到一个支付账号。如果没有绑定支付账号，就由会触发现场处理规则。要么服务人员处理，要么停车人现场支付或者临时注册。这两种情况规是一致的，系统生成账单并保留收费依据。</w:t>
      </w:r>
    </w:p>
    <w:p w:rsidR="00163DD6" w:rsidRDefault="00F705FB">
      <w:r>
        <w:rPr>
          <w:rFonts w:hint="eastAsia"/>
        </w:rPr>
        <w:t>停车收费日志和行驶记录。这些信息是属于停车人</w:t>
      </w:r>
      <w:ins w:id="47" w:author="China" w:date="2018-06-13T11:01:00Z">
        <w:r>
          <w:rPr>
            <w:rFonts w:asciiTheme="minorEastAsia" w:eastAsiaTheme="minorEastAsia" w:hAnsiTheme="minorEastAsia" w:hint="eastAsia"/>
          </w:rPr>
          <w:t>，</w:t>
        </w:r>
      </w:ins>
      <w:del w:id="48" w:author="China" w:date="2018-06-13T11:01:00Z">
        <w:r w:rsidDel="00F705FB">
          <w:rPr>
            <w:rFonts w:hint="eastAsia"/>
          </w:rPr>
          <w:delText>的</w:delText>
        </w:r>
      </w:del>
      <w:r>
        <w:rPr>
          <w:rFonts w:hint="eastAsia"/>
        </w:rPr>
        <w:t>不应当被后台管理者和工作人员滥用。</w:t>
      </w:r>
    </w:p>
    <w:p w:rsidR="00163DD6" w:rsidRDefault="00F705FB">
      <w:pPr>
        <w:pStyle w:val="3"/>
        <w:rPr>
          <w:rFonts w:eastAsia="宋体"/>
        </w:rPr>
      </w:pPr>
      <w:r>
        <w:rPr>
          <w:rFonts w:eastAsia="宋体" w:hint="eastAsia"/>
        </w:rPr>
        <w:lastRenderedPageBreak/>
        <w:t xml:space="preserve">1.2.5 </w:t>
      </w:r>
      <w:r>
        <w:rPr>
          <w:rFonts w:eastAsia="宋体" w:hint="eastAsia"/>
        </w:rPr>
        <w:t>交易要素关系</w:t>
      </w:r>
    </w:p>
    <w:p w:rsidR="00163DD6" w:rsidRDefault="00F705FB">
      <w:r>
        <w:rPr>
          <w:rFonts w:hint="eastAsia"/>
        </w:rPr>
        <w:t>停车场管理的核心交易要素就是泊位使用权账单产生到关闭</w:t>
      </w:r>
      <w:ins w:id="49" w:author="China" w:date="2018-06-13T11:01:00Z">
        <w:r>
          <w:rPr>
            <w:rFonts w:hint="eastAsia"/>
          </w:rPr>
          <w:t>的</w:t>
        </w:r>
      </w:ins>
      <w:r>
        <w:rPr>
          <w:rFonts w:hint="eastAsia"/>
        </w:rPr>
        <w:t>过程。每个账单对应的每条交易的的交易者就是停车行为确立了在车位主和车主之间的交易关系。由付款人支付账单。停车和支付在时间可以不同步。如下图所示：</w:t>
      </w:r>
    </w:p>
    <w:p w:rsidR="00163DD6" w:rsidRDefault="00F705FB">
      <w:pPr>
        <w:jc w:val="center"/>
      </w:pPr>
      <w:r>
        <w:rPr>
          <w:noProof/>
        </w:rPr>
        <w:drawing>
          <wp:inline distT="0" distB="0" distL="114300" distR="114300">
            <wp:extent cx="3345180" cy="1628775"/>
            <wp:effectExtent l="0" t="0" r="762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345180" cy="1628775"/>
                    </a:xfrm>
                    <a:prstGeom prst="rect">
                      <a:avLst/>
                    </a:prstGeom>
                    <a:noFill/>
                    <a:ln w="9525">
                      <a:noFill/>
                    </a:ln>
                  </pic:spPr>
                </pic:pic>
              </a:graphicData>
            </a:graphic>
          </wp:inline>
        </w:drawing>
      </w:r>
    </w:p>
    <w:p w:rsidR="00163DD6" w:rsidRDefault="00163DD6"/>
    <w:p w:rsidR="00163DD6" w:rsidRDefault="00F705FB">
      <w:r>
        <w:rPr>
          <w:rFonts w:hint="eastAsia"/>
        </w:rPr>
        <w:t>那么在车主和车位主之间其他角色都是中介。所有的计费系统的核心目的就是保留触发证据，账单数据和支付结果。区块链的数据在时间线上不可逆</w:t>
      </w:r>
      <w:del w:id="50" w:author="China" w:date="2018-06-13T11:03:00Z">
        <w:r w:rsidDel="00F705FB">
          <w:rPr>
            <w:rFonts w:hint="eastAsia"/>
          </w:rPr>
          <w:delText>日志</w:delText>
        </w:r>
      </w:del>
      <w:r>
        <w:rPr>
          <w:rFonts w:hint="eastAsia"/>
        </w:rPr>
        <w:t>，正好可以解决这个问题。其他所有关于车位现场管理、云端维护投资及收益、客户端收费的活动都是被动产生的。要么就是不合理技术处理产生的交易成本。</w:t>
      </w:r>
    </w:p>
    <w:p w:rsidR="00163DD6" w:rsidRDefault="00F705FB">
      <w:pPr>
        <w:pStyle w:val="2"/>
        <w:rPr>
          <w:rFonts w:eastAsia="宋体"/>
        </w:rPr>
      </w:pPr>
      <w:r>
        <w:rPr>
          <w:rFonts w:eastAsia="宋体" w:hint="eastAsia"/>
        </w:rPr>
        <w:t xml:space="preserve">1.3 </w:t>
      </w:r>
      <w:r>
        <w:rPr>
          <w:rFonts w:eastAsia="宋体" w:hint="eastAsia"/>
        </w:rPr>
        <w:t>监管、数据隐私</w:t>
      </w:r>
    </w:p>
    <w:p w:rsidR="00163DD6" w:rsidRDefault="00F705FB">
      <w:r>
        <w:rPr>
          <w:rFonts w:hint="eastAsia"/>
        </w:rPr>
        <w:t>除了供需矛盾外，传统停车场的管理也存在较大问题。首先，传统</w:t>
      </w:r>
      <w:del w:id="51" w:author="China" w:date="2018-06-13T11:03:00Z">
        <w:r w:rsidDel="00F705FB">
          <w:rPr>
            <w:rFonts w:hint="eastAsia"/>
          </w:rPr>
          <w:delText xml:space="preserve"> </w:delText>
        </w:r>
      </w:del>
      <w:r>
        <w:rPr>
          <w:rFonts w:hint="eastAsia"/>
        </w:rPr>
        <w:t>停车场管理存在专业化低和小散乱的问题，以北京为例，有超过3000家停车管理公司，而其中前四大的市场占有率只有8.5%。此外，传统停车场的智能化水平低，用户停车体验差。车场管理能力低下过于散乱对欠费逃费无能为力，也无法实施统一的监管准则。运营单位信息技术能力和主观意识无法为用户数据提供有效保护。</w:t>
      </w:r>
    </w:p>
    <w:p w:rsidR="00163DD6" w:rsidRDefault="00F705FB">
      <w:pPr>
        <w:pStyle w:val="1"/>
      </w:pPr>
      <w:r>
        <w:br w:type="page"/>
      </w:r>
      <w:r>
        <w:lastRenderedPageBreak/>
        <w:t>2</w:t>
      </w:r>
      <w:r>
        <w:rPr>
          <w:rFonts w:hint="eastAsia"/>
        </w:rPr>
        <w:t xml:space="preserve"> 解决方案</w:t>
      </w:r>
    </w:p>
    <w:p w:rsidR="00163DD6" w:rsidRDefault="00F705FB">
      <w:pPr>
        <w:widowControl w:val="0"/>
        <w:spacing w:after="100"/>
        <w:jc w:val="both"/>
        <w:rPr>
          <w:rFonts w:ascii="Times" w:eastAsia="Times" w:hAnsi="Times" w:cs="Times"/>
          <w:color w:val="000000"/>
        </w:rPr>
      </w:pPr>
      <w:r>
        <w:rPr>
          <w:rFonts w:ascii="Times" w:eastAsia="宋体" w:hAnsi="Times" w:cs="Times" w:hint="eastAsia"/>
          <w:color w:val="000000"/>
        </w:rPr>
        <w:t>目前停车场计费系统智能化程度的提高使得服务水平得到提升。中心化系统也在一定程度上缓解经营规模小而分散</w:t>
      </w:r>
      <w:ins w:id="52" w:author="China" w:date="2018-06-13T11:04:00Z">
        <w:r>
          <w:rPr>
            <w:rFonts w:ascii="Times" w:eastAsia="宋体" w:hAnsi="Times" w:cs="Times" w:hint="eastAsia"/>
            <w:color w:val="000000"/>
          </w:rPr>
          <w:t>的问题</w:t>
        </w:r>
      </w:ins>
      <w:r>
        <w:rPr>
          <w:rFonts w:ascii="Times" w:eastAsia="宋体" w:hAnsi="Times" w:cs="Times" w:hint="eastAsia"/>
          <w:color w:val="000000"/>
        </w:rPr>
        <w:t>。系统间不能互联互通可以通过去中心化的账本技术来整合。</w:t>
      </w:r>
      <w:r>
        <w:rPr>
          <w:rFonts w:ascii="Times" w:eastAsia="Times" w:hAnsi="Times" w:cs="Times"/>
          <w:color w:val="000000"/>
        </w:rPr>
        <w:t>虽然两者都有各自的优势</w:t>
      </w:r>
      <w:r>
        <w:rPr>
          <w:rFonts w:ascii="Times" w:eastAsia="宋体" w:hAnsi="Times" w:cs="Times" w:hint="eastAsia"/>
          <w:color w:val="000000"/>
        </w:rPr>
        <w:t>，</w:t>
      </w:r>
      <w:r>
        <w:rPr>
          <w:rFonts w:ascii="Times" w:eastAsia="Times" w:hAnsi="Times" w:cs="Times"/>
          <w:color w:val="000000"/>
        </w:rPr>
        <w:t>但这两种</w:t>
      </w:r>
      <w:del w:id="53" w:author="China" w:date="2018-06-13T11:04:00Z">
        <w:r w:rsidDel="00F705FB">
          <w:rPr>
            <w:rFonts w:ascii="Times" w:eastAsia="Times" w:hAnsi="Times" w:cs="Times"/>
            <w:color w:val="000000"/>
          </w:rPr>
          <w:delText xml:space="preserve"> </w:delText>
        </w:r>
      </w:del>
      <w:r>
        <w:rPr>
          <w:rFonts w:ascii="Times" w:eastAsia="Times" w:hAnsi="Times" w:cs="Times"/>
          <w:color w:val="000000"/>
        </w:rPr>
        <w:t>方式的缺点限制了加速发展中的</w:t>
      </w:r>
      <w:r>
        <w:rPr>
          <w:rFonts w:ascii="Times" w:eastAsia="宋体" w:hAnsi="Times" w:cs="Times" w:hint="eastAsia"/>
          <w:color w:val="000000"/>
        </w:rPr>
        <w:t>停车</w:t>
      </w:r>
      <w:r>
        <w:rPr>
          <w:rFonts w:ascii="Times" w:eastAsia="Times" w:hAnsi="Times" w:cs="Times"/>
          <w:color w:val="000000"/>
        </w:rPr>
        <w:t>市场的</w:t>
      </w:r>
      <w:r>
        <w:rPr>
          <w:rFonts w:ascii="Times" w:eastAsia="宋体" w:hAnsi="Times" w:cs="Times" w:hint="eastAsia"/>
          <w:color w:val="000000"/>
        </w:rPr>
        <w:t>服务</w:t>
      </w:r>
      <w:r>
        <w:rPr>
          <w:rFonts w:ascii="Times" w:eastAsia="Times" w:hAnsi="Times" w:cs="Times"/>
          <w:color w:val="000000"/>
        </w:rPr>
        <w:t>能力</w:t>
      </w:r>
      <w:r>
        <w:rPr>
          <w:rFonts w:ascii="Times" w:eastAsia="宋体" w:hAnsi="Times" w:cs="Times" w:hint="eastAsia"/>
          <w:color w:val="000000"/>
        </w:rPr>
        <w:t>，也是社会资本和其他新技术和设备进入市场的障碍</w:t>
      </w:r>
      <w:r>
        <w:rPr>
          <w:rFonts w:ascii="Times" w:eastAsia="Times" w:hAnsi="Times" w:cs="Times"/>
          <w:color w:val="000000"/>
        </w:rPr>
        <w:t>。</w:t>
      </w:r>
    </w:p>
    <w:p w:rsidR="00163DD6" w:rsidRDefault="00F705FB">
      <w:pPr>
        <w:pStyle w:val="2"/>
      </w:pPr>
      <w:r>
        <w:rPr>
          <w:rFonts w:hint="eastAsia"/>
        </w:rPr>
        <w:t>2.1 基于车位日志的账单系统</w:t>
      </w:r>
    </w:p>
    <w:p w:rsidR="00163DD6" w:rsidRDefault="00F705FB">
      <w:pPr>
        <w:rPr>
          <w:rFonts w:eastAsia="宋体"/>
        </w:rPr>
      </w:pPr>
      <w:r>
        <w:rPr>
          <w:rFonts w:eastAsia="宋体" w:hint="eastAsia"/>
        </w:rPr>
        <w:t>车位状态可以从自动感知的车位设备获得，比如专用的车位监控</w:t>
      </w:r>
      <w:r>
        <w:rPr>
          <w:rFonts w:eastAsia="宋体" w:hint="eastAsia"/>
        </w:rPr>
        <w:t>AI</w:t>
      </w:r>
      <w:r>
        <w:rPr>
          <w:rFonts w:eastAsia="宋体" w:hint="eastAsia"/>
        </w:rPr>
        <w:t>相机、车位电子锁、车位地磁传感器网络。也可以从原有基于出入口车牌检测系统种获取。</w:t>
      </w:r>
    </w:p>
    <w:p w:rsidR="00163DD6" w:rsidRDefault="00F705FB">
      <w:pPr>
        <w:widowControl w:val="0"/>
        <w:spacing w:after="100"/>
        <w:jc w:val="both"/>
        <w:rPr>
          <w:rFonts w:ascii="Times" w:eastAsia="宋体" w:hAnsi="Times" w:cs="Times" w:hint="eastAsia"/>
          <w:color w:val="000000"/>
        </w:rPr>
      </w:pPr>
      <w:r>
        <w:rPr>
          <w:rFonts w:ascii="Times" w:eastAsia="宋体" w:hAnsi="Times" w:cs="Times" w:hint="eastAsia"/>
          <w:color w:val="000000"/>
        </w:rPr>
        <w:t>基于</w:t>
      </w:r>
      <w:r>
        <w:rPr>
          <w:rFonts w:ascii="Times" w:eastAsia="Times" w:hAnsi="Times" w:cs="Times"/>
          <w:color w:val="000000"/>
        </w:rPr>
        <w:t>区块链</w:t>
      </w:r>
      <w:r>
        <w:rPr>
          <w:rFonts w:ascii="Times" w:eastAsia="宋体" w:hAnsi="Times" w:cs="Times" w:hint="eastAsia"/>
          <w:color w:val="000000"/>
        </w:rPr>
        <w:t>的分布式管理架构生成并保存账单，天然的数据脱敏和加密技术保护系统安全和公众隐私。区块链账本系统只能实现核心的交易安全。中心化系统的投资和管理成为停车场景中车位主和车主之间的交易中介。仅仅为了去掉交易中介是不够的，我们必须为停车人场景在现实的经济环境中支付车位账单。要在区块链记账基础</w:t>
      </w:r>
      <w:ins w:id="54" w:author="China" w:date="2018-06-13T11:18:00Z">
        <w:r>
          <w:rPr>
            <w:rFonts w:ascii="Times" w:eastAsia="宋体" w:hAnsi="Times" w:cs="Times" w:hint="eastAsia"/>
            <w:color w:val="000000"/>
          </w:rPr>
          <w:t>上</w:t>
        </w:r>
      </w:ins>
      <w:del w:id="55" w:author="China" w:date="2018-06-13T11:18:00Z">
        <w:r w:rsidDel="00F705FB">
          <w:rPr>
            <w:rFonts w:ascii="Times" w:eastAsia="宋体" w:hAnsi="Times" w:cs="Times" w:hint="eastAsia"/>
            <w:color w:val="000000"/>
          </w:rPr>
          <w:delText>账</w:delText>
        </w:r>
      </w:del>
      <w:r>
        <w:rPr>
          <w:rFonts w:ascii="Times" w:eastAsia="宋体" w:hAnsi="Times" w:cs="Times" w:hint="eastAsia"/>
          <w:color w:val="000000"/>
        </w:rPr>
        <w:t>增加支付接口实现结账。如图：</w:t>
      </w:r>
    </w:p>
    <w:p w:rsidR="00163DD6" w:rsidRDefault="00F705FB">
      <w:pPr>
        <w:jc w:val="center"/>
        <w:rPr>
          <w:rFonts w:ascii="Times" w:eastAsia="宋体" w:hAnsi="Times" w:cs="Times" w:hint="eastAsia"/>
          <w:color w:val="000000"/>
        </w:rPr>
      </w:pPr>
      <w:r>
        <w:rPr>
          <w:noProof/>
        </w:rPr>
        <w:drawing>
          <wp:inline distT="0" distB="0" distL="114300" distR="114300">
            <wp:extent cx="4659630" cy="2341880"/>
            <wp:effectExtent l="0" t="0" r="7620"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4659630" cy="2341880"/>
                    </a:xfrm>
                    <a:prstGeom prst="rect">
                      <a:avLst/>
                    </a:prstGeom>
                    <a:noFill/>
                    <a:ln w="9525">
                      <a:noFill/>
                    </a:ln>
                  </pic:spPr>
                </pic:pic>
              </a:graphicData>
            </a:graphic>
          </wp:inline>
        </w:drawing>
      </w:r>
    </w:p>
    <w:p w:rsidR="00163DD6" w:rsidRDefault="00F705FB">
      <w:pPr>
        <w:rPr>
          <w:rFonts w:ascii="Times" w:eastAsia="宋体" w:hAnsi="Times" w:cs="Times" w:hint="eastAsia"/>
          <w:color w:val="000000"/>
        </w:rPr>
      </w:pPr>
      <w:r>
        <w:rPr>
          <w:rFonts w:ascii="Times" w:eastAsia="宋体" w:hAnsi="Times" w:cs="Times" w:hint="eastAsia"/>
          <w:color w:val="000000"/>
        </w:rPr>
        <w:t>有了支付接口，消费者可以用选择自己习惯的支付手段关闭账单。这样就符合现实经济环境下的法律要求。在提供支付服务的同时，可以在此基础上实现坏账管理。同时自动记录</w:t>
      </w:r>
      <w:del w:id="56" w:author="China" w:date="2018-06-13T11:18:00Z">
        <w:r w:rsidDel="00F705FB">
          <w:rPr>
            <w:rFonts w:ascii="Times" w:eastAsia="宋体" w:hAnsi="Times" w:cs="Times" w:hint="eastAsia"/>
            <w:color w:val="000000"/>
          </w:rPr>
          <w:delText>了</w:delText>
        </w:r>
      </w:del>
      <w:r>
        <w:rPr>
          <w:rFonts w:ascii="Times" w:eastAsia="宋体" w:hAnsi="Times" w:cs="Times" w:hint="eastAsia"/>
          <w:color w:val="000000"/>
        </w:rPr>
        <w:t>停车人</w:t>
      </w:r>
      <w:r>
        <w:rPr>
          <w:rFonts w:ascii="Times" w:eastAsia="宋体" w:hAnsi="Times" w:cs="Times" w:hint="eastAsia"/>
          <w:color w:val="000000"/>
        </w:rPr>
        <w:t>/</w:t>
      </w:r>
      <w:r>
        <w:rPr>
          <w:rFonts w:ascii="Times" w:eastAsia="宋体" w:hAnsi="Times" w:cs="Times" w:hint="eastAsia"/>
          <w:color w:val="000000"/>
        </w:rPr>
        <w:t>付款人在网络上的活动和贡献。</w:t>
      </w:r>
    </w:p>
    <w:p w:rsidR="00163DD6" w:rsidRDefault="00F705FB">
      <w:r>
        <w:rPr>
          <w:rFonts w:hint="eastAsia"/>
        </w:rPr>
        <w:t>区块链记账和电子支付结算实际上实现了一个资产交易基础设施，在这个基础设施的基础上配套的</w:t>
      </w:r>
      <w:ins w:id="57" w:author="China" w:date="2018-06-13T11:19:00Z">
        <w:r>
          <w:rPr>
            <w:rFonts w:eastAsiaTheme="minorEastAsia" w:hint="eastAsia"/>
          </w:rPr>
          <w:t>智能</w:t>
        </w:r>
      </w:ins>
      <w:del w:id="58" w:author="China" w:date="2018-06-13T11:19:00Z">
        <w:r w:rsidDel="00F705FB">
          <w:rPr>
            <w:rFonts w:hint="eastAsia"/>
          </w:rPr>
          <w:delText>只能</w:delText>
        </w:r>
      </w:del>
      <w:r>
        <w:rPr>
          <w:rFonts w:hint="eastAsia"/>
        </w:rPr>
        <w:t>合约可以实现任意</w:t>
      </w:r>
      <w:del w:id="59" w:author="China" w:date="2018-06-13T11:19:00Z">
        <w:r w:rsidDel="00F705FB">
          <w:rPr>
            <w:rFonts w:hint="eastAsia"/>
          </w:rPr>
          <w:delText>的</w:delText>
        </w:r>
      </w:del>
      <w:r>
        <w:rPr>
          <w:rFonts w:hint="eastAsia"/>
        </w:rPr>
        <w:t>资产</w:t>
      </w:r>
      <w:ins w:id="60" w:author="China" w:date="2018-06-13T11:19:00Z">
        <w:r>
          <w:rPr>
            <w:rFonts w:hint="eastAsia"/>
          </w:rPr>
          <w:t>的</w:t>
        </w:r>
      </w:ins>
      <w:r>
        <w:rPr>
          <w:rFonts w:hint="eastAsia"/>
        </w:rPr>
        <w:t>分配和流动。</w:t>
      </w:r>
    </w:p>
    <w:p w:rsidR="00163DD6" w:rsidRDefault="00F705FB">
      <w:r>
        <w:rPr>
          <w:noProof/>
        </w:rPr>
        <w:lastRenderedPageBreak/>
        <w:drawing>
          <wp:inline distT="0" distB="0" distL="114300" distR="114300">
            <wp:extent cx="3131820" cy="2874645"/>
            <wp:effectExtent l="0" t="0" r="1905" b="19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3131820" cy="2874645"/>
                    </a:xfrm>
                    <a:prstGeom prst="rect">
                      <a:avLst/>
                    </a:prstGeom>
                    <a:noFill/>
                    <a:ln w="9525">
                      <a:noFill/>
                    </a:ln>
                  </pic:spPr>
                </pic:pic>
              </a:graphicData>
            </a:graphic>
          </wp:inline>
        </w:drawing>
      </w:r>
    </w:p>
    <w:p w:rsidR="00163DD6" w:rsidRDefault="00F705FB">
      <w:pPr>
        <w:rPr>
          <w:rFonts w:eastAsia="宋体"/>
        </w:rPr>
      </w:pPr>
      <w:r>
        <w:rPr>
          <w:rFonts w:eastAsia="宋体" w:hint="eastAsia"/>
        </w:rPr>
        <w:t>在这个方案里，账本系统默认只是停车场车位使用权的提供者和停车人之间的一个展示、撮合、记录的平台。不会被一个组织、机构支配这个网络，不能单方面关闭。也不会因为管理者能力缺陷和道德水准</w:t>
      </w:r>
      <w:ins w:id="61" w:author="China" w:date="2018-06-13T11:19:00Z">
        <w:r>
          <w:rPr>
            <w:rFonts w:eastAsia="宋体" w:hint="eastAsia"/>
          </w:rPr>
          <w:t>低下</w:t>
        </w:r>
      </w:ins>
      <w:r>
        <w:rPr>
          <w:rFonts w:eastAsia="宋体" w:hint="eastAsia"/>
        </w:rPr>
        <w:t>滥用网络数据。网络建立起来</w:t>
      </w:r>
      <w:ins w:id="62" w:author="China" w:date="2018-06-13T11:19:00Z">
        <w:r>
          <w:rPr>
            <w:rFonts w:eastAsia="宋体" w:hint="eastAsia"/>
          </w:rPr>
          <w:t>以</w:t>
        </w:r>
      </w:ins>
      <w:del w:id="63" w:author="China" w:date="2018-06-13T11:19:00Z">
        <w:r w:rsidDel="00F705FB">
          <w:rPr>
            <w:rFonts w:eastAsia="宋体" w:hint="eastAsia"/>
          </w:rPr>
          <w:delText>之</w:delText>
        </w:r>
      </w:del>
      <w:r>
        <w:rPr>
          <w:rFonts w:eastAsia="宋体" w:hint="eastAsia"/>
        </w:rPr>
        <w:t>后，任何人，无论是停车场经营者，</w:t>
      </w:r>
      <w:ins w:id="64" w:author="China" w:date="2018-06-13T11:20:00Z">
        <w:r>
          <w:rPr>
            <w:rFonts w:eastAsia="宋体" w:hint="eastAsia"/>
          </w:rPr>
          <w:t>增值服务提供者</w:t>
        </w:r>
      </w:ins>
      <w:r>
        <w:rPr>
          <w:rFonts w:eastAsia="宋体" w:hint="eastAsia"/>
        </w:rPr>
        <w:t>或者其他人都可以根据公开的标准为平台提供设备和带宽。无需考虑业务能力和技术水平</w:t>
      </w:r>
      <w:ins w:id="65" w:author="China" w:date="2018-06-13T11:21:00Z">
        <w:r>
          <w:rPr>
            <w:rFonts w:eastAsia="宋体" w:hint="eastAsia"/>
          </w:rPr>
          <w:t>，</w:t>
        </w:r>
      </w:ins>
      <w:r>
        <w:rPr>
          <w:rFonts w:eastAsia="宋体" w:hint="eastAsia"/>
        </w:rPr>
        <w:t>获得平台收益</w:t>
      </w:r>
      <w:del w:id="66" w:author="China" w:date="2018-06-13T11:21:00Z">
        <w:r w:rsidDel="00F705FB">
          <w:rPr>
            <w:rFonts w:eastAsia="宋体" w:hint="eastAsia"/>
          </w:rPr>
          <w:delText>的参与者</w:delText>
        </w:r>
      </w:del>
      <w:r>
        <w:rPr>
          <w:rFonts w:eastAsia="宋体" w:hint="eastAsia"/>
        </w:rPr>
        <w:t>。分布式计算和区块链技术让任何参与者没有作恶的机会。</w:t>
      </w:r>
    </w:p>
    <w:p w:rsidR="00163DD6" w:rsidRDefault="00F705FB">
      <w:pPr>
        <w:rPr>
          <w:rFonts w:eastAsia="宋体"/>
        </w:rPr>
      </w:pPr>
      <w:r>
        <w:rPr>
          <w:rFonts w:eastAsia="宋体" w:hint="eastAsia"/>
        </w:rPr>
        <w:t>车位使用权的收益水准会实时体现在这个网络上。停车场资产的价值也在这个网络平台上得到体现。网络的区块链记账和分布式计算的技术特点，可以为以停车人为中心的增值服务提供记账和支付服务，典型的场景就是停车场商家提供的车位优免产品和促销活动。对复杂的大规模公共建筑来说，虚拟的</w:t>
      </w:r>
      <w:r>
        <w:rPr>
          <w:rFonts w:eastAsia="宋体" w:hint="eastAsia"/>
        </w:rPr>
        <w:t>3D</w:t>
      </w:r>
      <w:r>
        <w:rPr>
          <w:rFonts w:eastAsia="宋体" w:hint="eastAsia"/>
        </w:rPr>
        <w:t>导航是从车位开始到车位结束的。这些向停车人提供的服务，无论是收费的还是免费的，那么交易过程和意义对区块链来说是透明的。如图：</w:t>
      </w:r>
    </w:p>
    <w:p w:rsidR="00163DD6" w:rsidRDefault="00F705FB">
      <w:pPr>
        <w:rPr>
          <w:rFonts w:eastAsia="宋体"/>
        </w:rPr>
      </w:pPr>
      <w:r>
        <w:rPr>
          <w:noProof/>
        </w:rPr>
        <w:drawing>
          <wp:inline distT="0" distB="0" distL="114300" distR="114300">
            <wp:extent cx="4043680" cy="1438275"/>
            <wp:effectExtent l="0" t="0" r="444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4043680" cy="1438275"/>
                    </a:xfrm>
                    <a:prstGeom prst="rect">
                      <a:avLst/>
                    </a:prstGeom>
                    <a:noFill/>
                    <a:ln w="9525">
                      <a:noFill/>
                    </a:ln>
                  </pic:spPr>
                </pic:pic>
              </a:graphicData>
            </a:graphic>
          </wp:inline>
        </w:drawing>
      </w:r>
    </w:p>
    <w:p w:rsidR="00163DD6" w:rsidRDefault="00163DD6">
      <w:pPr>
        <w:rPr>
          <w:rFonts w:eastAsia="宋体"/>
        </w:rPr>
      </w:pPr>
    </w:p>
    <w:p w:rsidR="00163DD6" w:rsidRDefault="00163DD6">
      <w:pPr>
        <w:rPr>
          <w:rFonts w:eastAsia="宋体"/>
        </w:rPr>
      </w:pPr>
    </w:p>
    <w:p w:rsidR="00163DD6" w:rsidRDefault="00F705FB">
      <w:pPr>
        <w:pStyle w:val="2"/>
      </w:pPr>
      <w:r>
        <w:rPr>
          <w:rFonts w:hint="eastAsia"/>
        </w:rPr>
        <w:t>2.2 资产增信和交易撮合</w:t>
      </w:r>
    </w:p>
    <w:p w:rsidR="00163DD6" w:rsidRDefault="00F705FB">
      <w:r>
        <w:rPr>
          <w:rFonts w:hint="eastAsia"/>
        </w:rPr>
        <w:t>原来的停车场收入需要停车场经营者各自配套的财务系统进行收益分配。当停车场</w:t>
      </w:r>
      <w:del w:id="67" w:author="China" w:date="2018-06-13T11:22:00Z">
        <w:r w:rsidDel="00F705FB">
          <w:rPr>
            <w:rFonts w:hint="eastAsia"/>
          </w:rPr>
          <w:delText>的</w:delText>
        </w:r>
      </w:del>
      <w:r>
        <w:rPr>
          <w:rFonts w:hint="eastAsia"/>
        </w:rPr>
        <w:t>利用区块链基础设施记账</w:t>
      </w:r>
      <w:ins w:id="68" w:author="China" w:date="2018-06-13T11:22:00Z">
        <w:r>
          <w:rPr>
            <w:rFonts w:eastAsiaTheme="minorEastAsia" w:hint="eastAsia"/>
          </w:rPr>
          <w:t>后</w:t>
        </w:r>
      </w:ins>
      <w:del w:id="69" w:author="China" w:date="2018-06-13T11:22:00Z">
        <w:r w:rsidDel="00F705FB">
          <w:rPr>
            <w:rFonts w:hint="eastAsia"/>
          </w:rPr>
          <w:delText>时</w:delText>
        </w:r>
      </w:del>
      <w:r>
        <w:rPr>
          <w:rFonts w:hint="eastAsia"/>
        </w:rPr>
        <w:t>，原来</w:t>
      </w:r>
      <w:ins w:id="70" w:author="China" w:date="2018-06-13T11:22:00Z">
        <w:r>
          <w:rPr>
            <w:rFonts w:eastAsiaTheme="minorEastAsia" w:hint="eastAsia"/>
          </w:rPr>
          <w:t>的</w:t>
        </w:r>
      </w:ins>
      <w:del w:id="71" w:author="China" w:date="2018-06-13T11:22:00Z">
        <w:r w:rsidDel="00F705FB">
          <w:rPr>
            <w:rFonts w:hint="eastAsia"/>
          </w:rPr>
          <w:delText>额</w:delText>
        </w:r>
      </w:del>
      <w:r>
        <w:rPr>
          <w:rFonts w:hint="eastAsia"/>
        </w:rPr>
        <w:t>财务记账、出纳、结算都可以利用智能合约自动完成。停车场资产的每个受益人可以在区块链上设立独立账户，并对应具体的分配规则。那么停车场的收入，就可以立即反映到投资人账户。</w:t>
      </w:r>
    </w:p>
    <w:p w:rsidR="00163DD6" w:rsidRDefault="00F705FB">
      <w:r>
        <w:rPr>
          <w:rFonts w:hint="eastAsia"/>
        </w:rPr>
        <w:t>停车场资产的持有人可以在区块链</w:t>
      </w:r>
      <w:ins w:id="72" w:author="China" w:date="2018-06-13T11:23:00Z">
        <w:r>
          <w:rPr>
            <w:rFonts w:hint="eastAsia"/>
          </w:rPr>
          <w:t>中</w:t>
        </w:r>
      </w:ins>
      <w:r>
        <w:rPr>
          <w:rFonts w:hint="eastAsia"/>
        </w:rPr>
        <w:t>将自己的资产所有权登记出售。资产卖家可以在网内购买保险、担保或者其他的增信服务。</w:t>
      </w:r>
    </w:p>
    <w:p w:rsidR="00163DD6" w:rsidRDefault="00F705FB">
      <w:r>
        <w:rPr>
          <w:rFonts w:hint="eastAsia"/>
        </w:rPr>
        <w:t>在区块链账本上实现交易所挂牌撮合功能，向停车参与的投资人、经营者、交易经纪提供服务。</w:t>
      </w:r>
    </w:p>
    <w:p w:rsidR="00163DD6" w:rsidRDefault="00F705FB">
      <w:r>
        <w:rPr>
          <w:noProof/>
        </w:rPr>
        <w:lastRenderedPageBreak/>
        <w:drawing>
          <wp:inline distT="0" distB="0" distL="114300" distR="114300">
            <wp:extent cx="3411855" cy="2498090"/>
            <wp:effectExtent l="15875" t="15875" r="77470" b="7683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2"/>
                    <a:stretch>
                      <a:fillRect/>
                    </a:stretch>
                  </pic:blipFill>
                  <pic:spPr>
                    <a:xfrm>
                      <a:off x="0" y="0"/>
                      <a:ext cx="3411855" cy="2498090"/>
                    </a:xfrm>
                    <a:prstGeom prst="rect">
                      <a:avLst/>
                    </a:prstGeom>
                    <a:effectLst>
                      <a:outerShdw blurRad="50800" dist="38100" dir="2700000" algn="tl" rotWithShape="0">
                        <a:prstClr val="black">
                          <a:alpha val="40000"/>
                        </a:prstClr>
                      </a:outerShdw>
                    </a:effectLst>
                  </pic:spPr>
                </pic:pic>
              </a:graphicData>
            </a:graphic>
          </wp:inline>
        </w:drawing>
      </w:r>
    </w:p>
    <w:p w:rsidR="00163DD6" w:rsidRDefault="00F705FB">
      <w:pPr>
        <w:pStyle w:val="2"/>
        <w:rPr>
          <w:rFonts w:eastAsia="宋体"/>
        </w:rPr>
      </w:pPr>
      <w:r>
        <w:rPr>
          <w:rFonts w:hint="eastAsia"/>
        </w:rPr>
        <w:t xml:space="preserve">2.3 </w:t>
      </w:r>
      <w:r>
        <w:rPr>
          <w:rFonts w:eastAsia="宋体" w:hint="eastAsia"/>
        </w:rPr>
        <w:t>持续改进和规模增长</w:t>
      </w:r>
    </w:p>
    <w:p w:rsidR="00163DD6" w:rsidRDefault="00F705FB">
      <w:pPr>
        <w:pStyle w:val="3"/>
      </w:pPr>
      <w:r>
        <w:rPr>
          <w:rFonts w:hint="eastAsia"/>
        </w:rPr>
        <w:t>2.3.1 促进停车场效率，停车场更愿意加入</w:t>
      </w:r>
    </w:p>
    <w:p w:rsidR="00163DD6" w:rsidRDefault="00F705FB">
      <w:pPr>
        <w:rPr>
          <w:rFonts w:eastAsia="宋体"/>
        </w:rPr>
      </w:pPr>
      <w:r>
        <w:rPr>
          <w:rFonts w:eastAsia="宋体" w:hint="eastAsia"/>
        </w:rPr>
        <w:t>区块链基础是自适应的。所有的软硬件支持网络</w:t>
      </w:r>
      <w:ins w:id="73" w:author="China" w:date="2018-06-13T11:23:00Z">
        <w:r>
          <w:rPr>
            <w:rFonts w:eastAsia="宋体" w:hint="eastAsia"/>
          </w:rPr>
          <w:t>的</w:t>
        </w:r>
      </w:ins>
      <w:r>
        <w:rPr>
          <w:rFonts w:eastAsia="宋体" w:hint="eastAsia"/>
        </w:rPr>
        <w:t>存在，仅仅是为稳定获利做的简单投资。</w:t>
      </w:r>
      <w:ins w:id="74" w:author="China" w:date="2018-06-13T11:25:00Z">
        <w:r>
          <w:rPr>
            <w:rFonts w:eastAsia="宋体" w:hint="eastAsia"/>
          </w:rPr>
          <w:t>这些投资包括</w:t>
        </w:r>
      </w:ins>
      <w:del w:id="75" w:author="China" w:date="2018-06-13T11:25:00Z">
        <w:r w:rsidDel="00F705FB">
          <w:rPr>
            <w:rFonts w:eastAsia="宋体" w:hint="eastAsia"/>
          </w:rPr>
          <w:delText>就是</w:delText>
        </w:r>
      </w:del>
      <w:r>
        <w:rPr>
          <w:rFonts w:eastAsia="宋体" w:hint="eastAsia"/>
        </w:rPr>
        <w:t>硬件费用，普通电脑能耗和普通的互联网带宽。获得的收益直接进入电子支付账号。没有技术水平的限制，也不涉及任何业务能力。而且根据自己收益风险去向自由选择进出。因为算力去中心化的原因，任何一个</w:t>
      </w:r>
      <w:r>
        <w:rPr>
          <w:rFonts w:eastAsia="宋体" w:hint="eastAsia"/>
        </w:rPr>
        <w:t>IT</w:t>
      </w:r>
      <w:r>
        <w:rPr>
          <w:rFonts w:eastAsia="宋体" w:hint="eastAsia"/>
        </w:rPr>
        <w:t>服务提供者对设备的破坏和数据丢失，不会影响系统价值，也不影响系统的服务水平。在这一点上，和所有的中心化云端设计</w:t>
      </w:r>
      <w:ins w:id="76" w:author="China" w:date="2018-06-13T11:26:00Z">
        <w:r>
          <w:rPr>
            <w:rFonts w:eastAsia="宋体" w:hint="eastAsia"/>
          </w:rPr>
          <w:t>相比</w:t>
        </w:r>
      </w:ins>
      <w:r>
        <w:rPr>
          <w:rFonts w:eastAsia="宋体" w:hint="eastAsia"/>
        </w:rPr>
        <w:t>有显著的优势。记账服务简单而稳定。不会影响到停车场的经营形式，合作关系</w:t>
      </w:r>
      <w:ins w:id="77" w:author="China" w:date="2018-06-13T11:26:00Z">
        <w:r>
          <w:rPr>
            <w:rFonts w:eastAsia="宋体" w:hint="eastAsia"/>
          </w:rPr>
          <w:t>，</w:t>
        </w:r>
      </w:ins>
      <w:r>
        <w:rPr>
          <w:rFonts w:eastAsia="宋体" w:hint="eastAsia"/>
        </w:rPr>
        <w:t>和</w:t>
      </w:r>
      <w:r>
        <w:rPr>
          <w:rFonts w:eastAsia="宋体" w:hint="eastAsia"/>
        </w:rPr>
        <w:t>SaaS</w:t>
      </w:r>
      <w:r>
        <w:rPr>
          <w:rFonts w:eastAsia="宋体" w:hint="eastAsia"/>
        </w:rPr>
        <w:t>完全一致。影响停车场的只有合作价格和管理强度。价格是更优惠了，</w:t>
      </w:r>
      <w:r>
        <w:rPr>
          <w:rFonts w:eastAsia="宋体" w:hint="eastAsia"/>
        </w:rPr>
        <w:t>OPNX</w:t>
      </w:r>
      <w:r>
        <w:rPr>
          <w:rFonts w:eastAsia="宋体" w:hint="eastAsia"/>
        </w:rPr>
        <w:t>不会影响到管理。停车场可以在区块链上购买坏账服务。停车场服务标准化，收益权可以用来融资。</w:t>
      </w:r>
    </w:p>
    <w:p w:rsidR="00163DD6" w:rsidRDefault="00F705FB">
      <w:pPr>
        <w:pStyle w:val="3"/>
      </w:pPr>
      <w:r>
        <w:rPr>
          <w:rFonts w:hint="eastAsia"/>
        </w:rPr>
        <w:t>2.3.2 改善停车体验，有收益更愿意使用</w:t>
      </w:r>
    </w:p>
    <w:p w:rsidR="00163DD6" w:rsidRDefault="00F705FB">
      <w:r>
        <w:rPr>
          <w:rFonts w:hint="eastAsia"/>
        </w:rPr>
        <w:t>在同样的停车APP除了操作体验以外。因为数据源和运作机制根本的差别，可以持久提升停车体验：</w:t>
      </w:r>
    </w:p>
    <w:p w:rsidR="00163DD6" w:rsidRDefault="00F705FB" w:rsidP="00F705FB">
      <w:pPr>
        <w:pStyle w:val="a8"/>
        <w:numPr>
          <w:ilvl w:val="0"/>
          <w:numId w:val="11"/>
        </w:numPr>
        <w:ind w:firstLineChars="0"/>
        <w:pPrChange w:id="78" w:author="China" w:date="2018-06-13T11:27:00Z">
          <w:pPr/>
        </w:pPrChange>
      </w:pPr>
      <w:r>
        <w:rPr>
          <w:rFonts w:hint="eastAsia"/>
        </w:rPr>
        <w:t>为停车用户</w:t>
      </w:r>
      <w:ins w:id="79" w:author="China" w:date="2018-06-13T11:28:00Z">
        <w:r>
          <w:rPr>
            <w:rFonts w:eastAsiaTheme="minorEastAsia" w:hint="eastAsia"/>
          </w:rPr>
          <w:t>提供周边所有</w:t>
        </w:r>
      </w:ins>
      <w:del w:id="80" w:author="China" w:date="2018-06-13T11:28:00Z">
        <w:r w:rsidDel="00F705FB">
          <w:rPr>
            <w:rFonts w:hint="eastAsia"/>
          </w:rPr>
          <w:delText>看到不同</w:delText>
        </w:r>
      </w:del>
      <w:r>
        <w:rPr>
          <w:rFonts w:hint="eastAsia"/>
        </w:rPr>
        <w:t>停车场</w:t>
      </w:r>
      <w:ins w:id="81" w:author="China" w:date="2018-06-13T11:28:00Z">
        <w:r>
          <w:rPr>
            <w:rFonts w:hint="eastAsia"/>
          </w:rPr>
          <w:t>可用</w:t>
        </w:r>
      </w:ins>
      <w:r>
        <w:rPr>
          <w:rFonts w:hint="eastAsia"/>
        </w:rPr>
        <w:t>车位。</w:t>
      </w:r>
    </w:p>
    <w:p w:rsidR="00163DD6" w:rsidDel="00F705FB" w:rsidRDefault="00F705FB" w:rsidP="00F705FB">
      <w:pPr>
        <w:pStyle w:val="a8"/>
        <w:numPr>
          <w:ilvl w:val="0"/>
          <w:numId w:val="11"/>
        </w:numPr>
        <w:ind w:firstLineChars="0"/>
        <w:rPr>
          <w:del w:id="82" w:author="China" w:date="2018-06-13T11:31:00Z"/>
        </w:rPr>
        <w:pPrChange w:id="83" w:author="China" w:date="2018-06-13T11:28:00Z">
          <w:pPr/>
        </w:pPrChange>
      </w:pPr>
      <w:r>
        <w:rPr>
          <w:rFonts w:hint="eastAsia"/>
        </w:rPr>
        <w:t>停车积分，</w:t>
      </w:r>
      <w:del w:id="84" w:author="China" w:date="2018-06-13T11:30:00Z">
        <w:r w:rsidDel="00F705FB">
          <w:rPr>
            <w:rFonts w:hint="eastAsia"/>
          </w:rPr>
          <w:delText>对任何OPNX停车会员来</w:delText>
        </w:r>
      </w:del>
      <w:del w:id="85" w:author="China" w:date="2018-06-13T11:29:00Z">
        <w:r w:rsidDel="00F705FB">
          <w:rPr>
            <w:rFonts w:hint="eastAsia"/>
          </w:rPr>
          <w:delText>将价值在全球范围内可互换的</w:delText>
        </w:r>
      </w:del>
      <w:del w:id="86" w:author="China" w:date="2018-06-13T11:31:00Z">
        <w:r w:rsidDel="00F705FB">
          <w:rPr>
            <w:rFonts w:hint="eastAsia"/>
          </w:rPr>
          <w:delText>。</w:delText>
        </w:r>
      </w:del>
    </w:p>
    <w:p w:rsidR="00163DD6" w:rsidRDefault="00F705FB" w:rsidP="00F705FB">
      <w:pPr>
        <w:pStyle w:val="a8"/>
        <w:numPr>
          <w:ilvl w:val="0"/>
          <w:numId w:val="11"/>
        </w:numPr>
        <w:ind w:firstLineChars="0"/>
        <w:pPrChange w:id="87" w:author="China" w:date="2018-06-13T11:31:00Z">
          <w:pPr/>
        </w:pPrChange>
      </w:pPr>
      <w:r>
        <w:rPr>
          <w:rFonts w:hint="eastAsia"/>
        </w:rPr>
        <w:t>停车积分就是对OPNX网络的贡献，可以购买服务，也可以出售。</w:t>
      </w:r>
      <w:r w:rsidRPr="00F705FB">
        <w:rPr>
          <w:rFonts w:ascii="Times" w:eastAsia="宋体" w:hAnsi="Times" w:cs="Times" w:hint="eastAsia"/>
          <w:color w:val="000000"/>
          <w:rPrChange w:id="88" w:author="China" w:date="2018-06-13T11:31:00Z">
            <w:rPr>
              <w:rFonts w:ascii="Times" w:eastAsia="宋体" w:hAnsi="Times" w:cs="Times" w:hint="eastAsia"/>
              <w:color w:val="000000"/>
            </w:rPr>
          </w:rPrChange>
        </w:rPr>
        <w:t>这样就可以把网络激励对象从停车场用户，扩大到任何交易者。</w:t>
      </w:r>
      <w:ins w:id="89" w:author="China" w:date="2018-06-13T11:30:00Z">
        <w:r>
          <w:rPr>
            <w:rFonts w:hint="eastAsia"/>
          </w:rPr>
          <w:t>对任何OPNX停车会员来说</w:t>
        </w:r>
        <w:r w:rsidRPr="00F705FB">
          <w:rPr>
            <w:rFonts w:asciiTheme="minorEastAsia" w:eastAsiaTheme="minorEastAsia" w:hAnsiTheme="minorEastAsia" w:hint="eastAsia"/>
            <w:rPrChange w:id="90" w:author="China" w:date="2018-06-13T11:31:00Z">
              <w:rPr>
                <w:rFonts w:asciiTheme="minorEastAsia" w:hAnsiTheme="minorEastAsia" w:hint="eastAsia"/>
              </w:rPr>
            </w:rPrChange>
          </w:rPr>
          <w:t>，</w:t>
        </w:r>
        <w:r>
          <w:rPr>
            <w:rFonts w:hint="eastAsia"/>
          </w:rPr>
          <w:t>停车积分在全球范围内是通用的</w:t>
        </w:r>
        <w:r w:rsidRPr="00F705FB">
          <w:rPr>
            <w:rFonts w:asciiTheme="minorEastAsia" w:eastAsiaTheme="minorEastAsia" w:hAnsiTheme="minorEastAsia" w:hint="eastAsia"/>
            <w:rPrChange w:id="91" w:author="China" w:date="2018-06-13T11:31:00Z">
              <w:rPr>
                <w:rFonts w:asciiTheme="minorEastAsia" w:hAnsiTheme="minorEastAsia" w:hint="eastAsia"/>
              </w:rPr>
            </w:rPrChange>
          </w:rPr>
          <w:t>，</w:t>
        </w:r>
        <w:r>
          <w:rPr>
            <w:rFonts w:hint="eastAsia"/>
          </w:rPr>
          <w:t>当然这取决于OPNX网络的扩展情况</w:t>
        </w:r>
        <w:r w:rsidRPr="00F705FB">
          <w:rPr>
            <w:rFonts w:asciiTheme="minorEastAsia" w:eastAsiaTheme="minorEastAsia" w:hAnsiTheme="minorEastAsia" w:hint="eastAsia"/>
            <w:rPrChange w:id="92" w:author="China" w:date="2018-06-13T11:31:00Z">
              <w:rPr>
                <w:rFonts w:asciiTheme="minorEastAsia" w:hAnsiTheme="minorEastAsia" w:hint="eastAsia"/>
              </w:rPr>
            </w:rPrChange>
          </w:rPr>
          <w:t>。</w:t>
        </w:r>
      </w:ins>
    </w:p>
    <w:p w:rsidR="00163DD6" w:rsidRDefault="00F705FB">
      <w:pPr>
        <w:pStyle w:val="3"/>
      </w:pPr>
      <w:r>
        <w:rPr>
          <w:rFonts w:hint="eastAsia"/>
        </w:rPr>
        <w:t>2.3.3 入网停车场资产网内交易，投资人推动</w:t>
      </w:r>
    </w:p>
    <w:p w:rsidR="00163DD6" w:rsidRDefault="00F705FB">
      <w:r>
        <w:rPr>
          <w:rFonts w:hint="eastAsia"/>
        </w:rPr>
        <w:t>存量的停车场，如果投资人、债权人想要卖出自己的收益权。那么停车场必须加入区块链记账接口，让资产收益接受检验和监督。</w:t>
      </w:r>
    </w:p>
    <w:p w:rsidR="00163DD6" w:rsidRDefault="00F705FB">
      <w:r>
        <w:rPr>
          <w:rFonts w:hint="eastAsia"/>
        </w:rPr>
        <w:t>增量的停车场的投资价值在经营过程中得到充分体现，投资者的资本退出途径得到大大扩展。为了加快资金循环</w:t>
      </w:r>
      <w:ins w:id="93" w:author="China" w:date="2018-06-13T11:31:00Z">
        <w:r>
          <w:rPr>
            <w:rFonts w:asciiTheme="minorEastAsia" w:eastAsiaTheme="minorEastAsia" w:hAnsiTheme="minorEastAsia" w:hint="eastAsia"/>
          </w:rPr>
          <w:t>，</w:t>
        </w:r>
      </w:ins>
      <w:r>
        <w:rPr>
          <w:rFonts w:hint="eastAsia"/>
        </w:rPr>
        <w:t>更愿意直接采用新技术。无论有产权证的车位，还是小规模立体车库、大规模的停车楼，无论独立产权人还是共有产权人，这些资产收益是透明的，投资者风险会降到最低。资产流动性更好。</w:t>
      </w:r>
    </w:p>
    <w:p w:rsidR="00163DD6" w:rsidRDefault="00F705FB">
      <w:pPr>
        <w:pStyle w:val="1"/>
      </w:pPr>
      <w:r>
        <w:br w:type="page"/>
      </w:r>
      <w:r>
        <w:lastRenderedPageBreak/>
        <w:t xml:space="preserve">3 </w:t>
      </w:r>
      <w:r>
        <w:rPr>
          <w:rFonts w:eastAsia="宋体" w:hint="eastAsia"/>
        </w:rPr>
        <w:t>OpenParkingNetworks</w:t>
      </w:r>
      <w:r>
        <w:t>平台</w:t>
      </w:r>
    </w:p>
    <w:p w:rsidR="00163DD6" w:rsidRDefault="00F705FB">
      <w:pPr>
        <w:pStyle w:val="2"/>
        <w:rPr>
          <w:rFonts w:eastAsia="宋体"/>
        </w:rPr>
      </w:pPr>
      <w:r>
        <w:t xml:space="preserve">3.1 </w:t>
      </w:r>
      <w:r>
        <w:rPr>
          <w:rFonts w:eastAsia="宋体" w:hint="eastAsia"/>
        </w:rPr>
        <w:t>目标</w:t>
      </w:r>
    </w:p>
    <w:p w:rsidR="00163DD6" w:rsidRDefault="00F705FB">
      <w:pPr>
        <w:pStyle w:val="3"/>
      </w:pPr>
      <w:r>
        <w:rPr>
          <w:rFonts w:hint="eastAsia"/>
        </w:rPr>
        <w:t>3.1.1 系统关联方和平台功能</w:t>
      </w:r>
    </w:p>
    <w:p w:rsidR="00163DD6" w:rsidRDefault="00F705FB">
      <w:pPr>
        <w:rPr>
          <w:rFonts w:eastAsia="宋体"/>
        </w:rPr>
      </w:pPr>
      <w:r>
        <w:rPr>
          <w:rFonts w:eastAsia="宋体" w:hint="eastAsia"/>
        </w:rPr>
        <w:t>OPNX</w:t>
      </w:r>
      <w:r>
        <w:rPr>
          <w:rFonts w:eastAsia="宋体" w:hint="eastAsia"/>
        </w:rPr>
        <w:t>平台的服务目标有两个，一是停车场互联互通，让停车人可以发现任意空余车位。二是为停车资产提供交易和融资服务。</w:t>
      </w:r>
      <w:r>
        <w:rPr>
          <w:rFonts w:eastAsia="宋体" w:hint="eastAsia"/>
        </w:rPr>
        <w:t>OPNX</w:t>
      </w:r>
      <w:r>
        <w:rPr>
          <w:rFonts w:eastAsia="宋体" w:hint="eastAsia"/>
        </w:rPr>
        <w:t>区块链系统提供车位状态广播和计费接口，服务于任何停车系统、停车楼和自有车位，形成一个开放的网络。这也是这个</w:t>
      </w:r>
      <w:r>
        <w:rPr>
          <w:rFonts w:eastAsia="宋体" w:hint="eastAsia"/>
        </w:rPr>
        <w:t>OPNX</w:t>
      </w:r>
      <w:r>
        <w:rPr>
          <w:rFonts w:eastAsia="宋体" w:hint="eastAsia"/>
        </w:rPr>
        <w:t>这个名称的由来。在这个网络上的车位状态，被附近任何车辆在地图上看到。并且可以完成计费和支付服务。这样存量车位的服务效率可以得到优化。随着停车位需求的持续增长，停车产业增量投资者的资产和经营者的收益权的交易是另一个巨大需求，这是</w:t>
      </w:r>
      <w:r>
        <w:rPr>
          <w:rFonts w:eastAsia="宋体" w:hint="eastAsia"/>
        </w:rPr>
        <w:t>OPNX</w:t>
      </w:r>
      <w:r>
        <w:rPr>
          <w:rFonts w:eastAsia="宋体" w:hint="eastAsia"/>
        </w:rPr>
        <w:t>另一个服务目标。</w:t>
      </w:r>
    </w:p>
    <w:p w:rsidR="00163DD6" w:rsidRDefault="00F705FB">
      <w:pPr>
        <w:rPr>
          <w:rFonts w:eastAsia="宋体"/>
        </w:rPr>
      </w:pPr>
      <w:r>
        <w:rPr>
          <w:rFonts w:eastAsia="宋体" w:hint="eastAsia"/>
        </w:rPr>
        <w:t>OPNX</w:t>
      </w:r>
      <w:r>
        <w:rPr>
          <w:rFonts w:eastAsia="宋体" w:hint="eastAsia"/>
        </w:rPr>
        <w:t>平台分为四层来组织系统功能，分别是</w:t>
      </w:r>
    </w:p>
    <w:p w:rsidR="00163DD6" w:rsidRDefault="00F705FB">
      <w:pPr>
        <w:rPr>
          <w:rFonts w:eastAsia="宋体"/>
        </w:rPr>
      </w:pPr>
      <w:r>
        <w:rPr>
          <w:rFonts w:eastAsia="宋体" w:hint="eastAsia"/>
        </w:rPr>
        <w:t>基础层，实现区块链分布式计算网络；核心层是停车服务和资产交易组建。在核心层的基础上提供标准的公共服务。在用户层提供给用户的操作逻辑，部署在网络浏览器、移动</w:t>
      </w:r>
      <w:r>
        <w:rPr>
          <w:rFonts w:eastAsia="宋体" w:hint="eastAsia"/>
        </w:rPr>
        <w:t>APP</w:t>
      </w:r>
      <w:r>
        <w:rPr>
          <w:rFonts w:eastAsia="宋体" w:hint="eastAsia"/>
        </w:rPr>
        <w:t>和内嵌的支付工具内的应用接口。</w:t>
      </w:r>
    </w:p>
    <w:p w:rsidR="00163DD6" w:rsidRDefault="00F705FB">
      <w:r>
        <w:rPr>
          <w:noProof/>
        </w:rPr>
        <w:drawing>
          <wp:inline distT="0" distB="0" distL="114300" distR="114300">
            <wp:extent cx="4679950" cy="2152015"/>
            <wp:effectExtent l="0" t="0" r="635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4679950" cy="2152015"/>
                    </a:xfrm>
                    <a:prstGeom prst="rect">
                      <a:avLst/>
                    </a:prstGeom>
                    <a:noFill/>
                    <a:ln w="9525">
                      <a:noFill/>
                    </a:ln>
                  </pic:spPr>
                </pic:pic>
              </a:graphicData>
            </a:graphic>
          </wp:inline>
        </w:drawing>
      </w:r>
    </w:p>
    <w:p w:rsidR="00163DD6" w:rsidRDefault="00F705FB">
      <w:pPr>
        <w:pStyle w:val="3"/>
      </w:pPr>
      <w:r>
        <w:rPr>
          <w:rFonts w:hint="eastAsia"/>
        </w:rPr>
        <w:t>3.1.2 OPN技术特征</w:t>
      </w:r>
    </w:p>
    <w:p w:rsidR="00163DD6" w:rsidRDefault="00F705FB">
      <w:r>
        <w:rPr>
          <w:rFonts w:hint="eastAsia"/>
        </w:rPr>
        <w:t>区块链账本系统的基石就是对等计算(peer to peer computing)和基于能力的计算(capability computation)。</w:t>
      </w:r>
    </w:p>
    <w:p w:rsidR="00163DD6" w:rsidRDefault="00F705FB">
      <w:r>
        <w:rPr>
          <w:rFonts w:hint="eastAsia"/>
        </w:rPr>
        <w:t>对等计算类似于生物种群每个个体拥有一套完整的基因，每个个体在环境中</w:t>
      </w:r>
      <w:ins w:id="94" w:author="China" w:date="2018-06-13T11:34:00Z">
        <w:r>
          <w:rPr>
            <w:rFonts w:eastAsiaTheme="minorEastAsia" w:hint="eastAsia"/>
          </w:rPr>
          <w:t>应</w:t>
        </w:r>
      </w:ins>
      <w:del w:id="95" w:author="China" w:date="2018-06-13T11:34:00Z">
        <w:r w:rsidDel="00F705FB">
          <w:rPr>
            <w:rFonts w:hint="eastAsia"/>
          </w:rPr>
          <w:delText>机会</w:delText>
        </w:r>
      </w:del>
      <w:r>
        <w:rPr>
          <w:rFonts w:hint="eastAsia"/>
        </w:rPr>
        <w:t>对选择压力在处理逻辑上能力完全相同，这样维持种群稳健。生物个体的死亡和数量增加产生的波动，可以被种群通信网络吸收。</w:t>
      </w:r>
    </w:p>
    <w:p w:rsidR="00163DD6" w:rsidRDefault="00F705FB">
      <w:r>
        <w:rPr>
          <w:rFonts w:hint="eastAsia"/>
        </w:rPr>
        <w:t>基于能力</w:t>
      </w:r>
      <w:ins w:id="96" w:author="China" w:date="2018-06-13T14:15:00Z">
        <w:r w:rsidR="0028281D">
          <w:rPr>
            <w:rFonts w:hint="eastAsia"/>
          </w:rPr>
          <w:t>的</w:t>
        </w:r>
      </w:ins>
      <w:r>
        <w:rPr>
          <w:rFonts w:hint="eastAsia"/>
        </w:rPr>
        <w:t>计算在区块链系统中和对等计算</w:t>
      </w:r>
      <w:ins w:id="97" w:author="China" w:date="2018-06-13T14:15:00Z">
        <w:r w:rsidR="0028281D">
          <w:rPr>
            <w:rFonts w:eastAsiaTheme="minorEastAsia" w:hint="eastAsia"/>
          </w:rPr>
          <w:t>具有</w:t>
        </w:r>
      </w:ins>
      <w:del w:id="98" w:author="China" w:date="2018-06-13T14:15:00Z">
        <w:r w:rsidDel="0028281D">
          <w:rPr>
            <w:rFonts w:hint="eastAsia"/>
          </w:rPr>
          <w:delText>处于</w:delText>
        </w:r>
      </w:del>
      <w:r>
        <w:rPr>
          <w:rFonts w:hint="eastAsia"/>
        </w:rPr>
        <w:t>相同重要的地位。在早期的区块链应用比如Bitcoin</w:t>
      </w:r>
      <w:ins w:id="99" w:author="China" w:date="2018-06-13T14:16:00Z">
        <w:r w:rsidR="0028281D">
          <w:rPr>
            <w:rFonts w:hint="eastAsia"/>
          </w:rPr>
          <w:t>中</w:t>
        </w:r>
      </w:ins>
      <w:r>
        <w:rPr>
          <w:rFonts w:hint="eastAsia"/>
        </w:rPr>
        <w:t>的数据操作指令被限制就是基于这个目标，它的本质是保证任何utxo在全网的历史上逻辑一致，其他多余的能力就去掉了。这样才可以实现安全计算，保证程序不会出现没有定义的行为。以太坊Etherium引入EVM来执行智能合约语言。这样就把系统的安全交给一个没有经过形式验证的安全系统，一个从动态类型语言发展出的编程工具。这样做的结果是，任何一个程序员承担全网的安全责任。DAO逻辑引起的分叉和社区分裂，在它的白皮书刚出来的时候，就被讨论过。</w:t>
      </w:r>
    </w:p>
    <w:p w:rsidR="00163DD6" w:rsidRDefault="00F705FB">
      <w:r>
        <w:rPr>
          <w:rFonts w:hint="eastAsia"/>
        </w:rPr>
        <w:t>OPN的基于</w:t>
      </w:r>
      <w:del w:id="100" w:author="China" w:date="2018-06-13T14:17:00Z">
        <w:r w:rsidDel="0028281D">
          <w:rPr>
            <w:rFonts w:hint="eastAsia"/>
          </w:rPr>
          <w:delText>就包括在在</w:delText>
        </w:r>
      </w:del>
      <w:r>
        <w:rPr>
          <w:rFonts w:hint="eastAsia"/>
        </w:rPr>
        <w:t>网络分片结构和预置的智能合约。这样就构成了OPN技术平台的两个主要技术特征：</w:t>
      </w:r>
    </w:p>
    <w:p w:rsidR="00163DD6" w:rsidRDefault="00F705FB">
      <w:r>
        <w:rPr>
          <w:rFonts w:hint="eastAsia"/>
        </w:rPr>
        <w:t>第一个技术特征是预置的可配置合约。这种合约分两种</w:t>
      </w:r>
      <w:ins w:id="101" w:author="China" w:date="2018-06-13T14:17:00Z">
        <w:r w:rsidR="0028281D">
          <w:rPr>
            <w:rFonts w:asciiTheme="minorEastAsia" w:eastAsiaTheme="minorEastAsia" w:hAnsiTheme="minorEastAsia" w:hint="eastAsia"/>
          </w:rPr>
          <w:t>：</w:t>
        </w:r>
      </w:ins>
      <w:r>
        <w:rPr>
          <w:rFonts w:hint="eastAsia"/>
        </w:rPr>
        <w:t>一种设施维持网络通信和用户许可交易逻辑检查规则，用于基础设施创建和出块交易记录。</w:t>
      </w:r>
      <w:del w:id="102" w:author="China" w:date="2018-06-13T14:35:00Z">
        <w:r w:rsidDel="0028281D">
          <w:rPr>
            <w:rFonts w:hint="eastAsia"/>
          </w:rPr>
          <w:delText>包括：</w:delText>
        </w:r>
      </w:del>
      <w:del w:id="103" w:author="China" w:date="2018-06-13T14:18:00Z">
        <w:r w:rsidDel="0028281D">
          <w:rPr>
            <w:rFonts w:hint="eastAsia"/>
          </w:rPr>
          <w:delText>，就是</w:delText>
        </w:r>
      </w:del>
      <w:del w:id="104" w:author="China" w:date="2018-06-13T14:35:00Z">
        <w:r w:rsidDel="0028281D">
          <w:rPr>
            <w:rFonts w:hint="eastAsia"/>
          </w:rPr>
          <w:delText>在OPN节点服务的基因就是包括交易定义、出块逻辑、用户角色定义。审查、商家注册逻辑、数据脱敏和隐私保护。</w:delText>
        </w:r>
      </w:del>
      <w:r>
        <w:rPr>
          <w:rFonts w:hint="eastAsia"/>
        </w:rPr>
        <w:t>另一种合约就是业务逻辑配置模板，因为OPN的宗旨是服务停车场和停车用户，那么</w:t>
      </w:r>
      <w:del w:id="105" w:author="China" w:date="2018-06-13T14:35:00Z">
        <w:r w:rsidDel="0028281D">
          <w:rPr>
            <w:rFonts w:hint="eastAsia"/>
          </w:rPr>
          <w:delText>我们的</w:delText>
        </w:r>
      </w:del>
      <w:r>
        <w:rPr>
          <w:rFonts w:hint="eastAsia"/>
        </w:rPr>
        <w:t>基本的业务场景是</w:t>
      </w:r>
      <w:ins w:id="106" w:author="China" w:date="2018-06-13T14:35:00Z">
        <w:r w:rsidR="0028281D">
          <w:rPr>
            <w:rFonts w:eastAsiaTheme="minorEastAsia" w:hint="eastAsia"/>
          </w:rPr>
          <w:t>明确的</w:t>
        </w:r>
      </w:ins>
      <w:del w:id="107" w:author="China" w:date="2018-06-13T14:35:00Z">
        <w:r w:rsidDel="0028281D">
          <w:rPr>
            <w:rFonts w:hint="eastAsia"/>
          </w:rPr>
          <w:delText>确定的</w:delText>
        </w:r>
      </w:del>
      <w:r>
        <w:rPr>
          <w:rFonts w:hint="eastAsia"/>
        </w:rPr>
        <w:t>。把</w:t>
      </w:r>
      <w:ins w:id="108" w:author="China" w:date="2018-06-13T14:35:00Z">
        <w:r w:rsidR="0028281D">
          <w:rPr>
            <w:rFonts w:eastAsiaTheme="minorEastAsia" w:hint="eastAsia"/>
          </w:rPr>
          <w:t>明确</w:t>
        </w:r>
      </w:ins>
      <w:del w:id="109" w:author="China" w:date="2018-06-13T14:35:00Z">
        <w:r w:rsidDel="0028281D">
          <w:rPr>
            <w:rFonts w:hint="eastAsia"/>
          </w:rPr>
          <w:delText>确定</w:delText>
        </w:r>
      </w:del>
      <w:r>
        <w:rPr>
          <w:rFonts w:hint="eastAsia"/>
        </w:rPr>
        <w:t>的业务逻辑执行的结果限制</w:t>
      </w:r>
      <w:r>
        <w:rPr>
          <w:rFonts w:hint="eastAsia"/>
        </w:rPr>
        <w:lastRenderedPageBreak/>
        <w:t>在确定的范围内，限制的方法首先经过形式验证。在工程事实</w:t>
      </w:r>
      <w:ins w:id="110" w:author="China" w:date="2018-06-13T14:35:00Z">
        <w:r w:rsidR="0028281D">
          <w:rPr>
            <w:rFonts w:eastAsiaTheme="minorEastAsia" w:hint="eastAsia"/>
          </w:rPr>
          <w:t>中</w:t>
        </w:r>
      </w:ins>
      <w:del w:id="111" w:author="China" w:date="2018-06-13T14:35:00Z">
        <w:r w:rsidDel="0028281D">
          <w:rPr>
            <w:rFonts w:hint="eastAsia"/>
          </w:rPr>
          <w:delText>种</w:delText>
        </w:r>
      </w:del>
      <w:r>
        <w:rPr>
          <w:rFonts w:hint="eastAsia"/>
        </w:rPr>
        <w:t>进行严格的安全检查。因为这种检查</w:t>
      </w:r>
      <w:ins w:id="112" w:author="China" w:date="2018-06-13T14:36:00Z">
        <w:r w:rsidR="0028281D">
          <w:rPr>
            <w:rFonts w:eastAsiaTheme="minorEastAsia" w:hint="eastAsia"/>
          </w:rPr>
          <w:t>是</w:t>
        </w:r>
      </w:ins>
      <w:del w:id="113" w:author="China" w:date="2018-06-13T14:36:00Z">
        <w:r w:rsidDel="0028281D">
          <w:rPr>
            <w:rFonts w:hint="eastAsia"/>
          </w:rPr>
          <w:delText>时</w:delText>
        </w:r>
      </w:del>
      <w:r>
        <w:rPr>
          <w:rFonts w:hint="eastAsia"/>
        </w:rPr>
        <w:t>有限的边界，结果就要可靠的多。没有包括在预置合约里的逻辑因为不会影响区块链数据的验证，</w:t>
      </w:r>
      <w:ins w:id="114" w:author="China" w:date="2018-06-13T14:36:00Z">
        <w:r w:rsidR="0028281D">
          <w:rPr>
            <w:rFonts w:eastAsiaTheme="minorEastAsia" w:hint="eastAsia"/>
          </w:rPr>
          <w:t>由</w:t>
        </w:r>
      </w:ins>
      <w:del w:id="115" w:author="China" w:date="2018-06-13T14:36:00Z">
        <w:r w:rsidDel="0028281D">
          <w:rPr>
            <w:rFonts w:hint="eastAsia"/>
          </w:rPr>
          <w:delText>有</w:delText>
        </w:r>
      </w:del>
      <w:r>
        <w:rPr>
          <w:rFonts w:hint="eastAsia"/>
        </w:rPr>
        <w:t>应用服务器在链外执行。</w:t>
      </w:r>
    </w:p>
    <w:p w:rsidR="00163DD6" w:rsidRDefault="00F705FB">
      <w:r>
        <w:rPr>
          <w:rFonts w:hint="eastAsia"/>
        </w:rPr>
        <w:t>第二个技术特征是侧链技术，这种措施相当于是逻辑上的分片技术。对OPN来说，网络的业务场景是固定的，那么每一种场景有独立的业务逻辑。业务实体在对应的侧链上创建状态，接受消息，状态变迁和持久化。实现这些业务逻辑的智能合约只能从预置的逻辑模板</w:t>
      </w:r>
      <w:ins w:id="116" w:author="China" w:date="2018-06-13T14:36:00Z">
        <w:r w:rsidR="0028281D">
          <w:rPr>
            <w:rFonts w:eastAsiaTheme="minorEastAsia" w:hint="eastAsia"/>
          </w:rPr>
          <w:t>中</w:t>
        </w:r>
      </w:ins>
      <w:del w:id="117" w:author="China" w:date="2018-06-13T14:36:00Z">
        <w:r w:rsidDel="0028281D">
          <w:rPr>
            <w:rFonts w:hint="eastAsia"/>
          </w:rPr>
          <w:delText>种</w:delText>
        </w:r>
      </w:del>
      <w:r>
        <w:rPr>
          <w:rFonts w:hint="eastAsia"/>
        </w:rPr>
        <w:t>组合。那么侧链不会任意出现，保障系统不会过度膨胀。这种侧链技术经过若干个项目（cypti，lisk，asch，DDN）的工程检验。</w:t>
      </w:r>
    </w:p>
    <w:p w:rsidR="00163DD6" w:rsidRDefault="00F705FB">
      <w:r>
        <w:rPr>
          <w:rFonts w:hint="eastAsia"/>
        </w:rPr>
        <w:t>在OPN区块链体系结构中，软件实现的开发者利用OPN基本的用户逻辑、账本服务、数据持久化服务基础设施，可以轻松创建自己的支链。向特定的OPN会员提供服务，共享基础设施和支付接口。这个支链的</w:t>
      </w:r>
      <w:del w:id="118" w:author="China" w:date="2018-06-13T14:37:00Z">
        <w:r w:rsidDel="0028281D">
          <w:rPr>
            <w:rFonts w:hint="eastAsia"/>
          </w:rPr>
          <w:delText>也</w:delText>
        </w:r>
      </w:del>
      <w:r>
        <w:rPr>
          <w:rFonts w:hint="eastAsia"/>
        </w:rPr>
        <w:t>逻辑和安全边界和主连是独立的。这种设计的好处是可以任意提供交易并发量，实现分片处理。如果出现故障，对其他的服务没有影响。</w:t>
      </w:r>
    </w:p>
    <w:p w:rsidR="00163DD6" w:rsidRDefault="00F705FB">
      <w:pPr>
        <w:pStyle w:val="3"/>
      </w:pPr>
      <w:r>
        <w:rPr>
          <w:rFonts w:hint="eastAsia"/>
        </w:rPr>
        <w:t>3.1.2 OPN网络的物理条件</w:t>
      </w:r>
    </w:p>
    <w:p w:rsidR="00163DD6" w:rsidRDefault="00F705FB">
      <w:r>
        <w:rPr>
          <w:rFonts w:hint="eastAsia"/>
        </w:rPr>
        <w:t>OPN对等网络的物理条件就是OPN节点硬件联接起来的网络。OPN节点的硬件就是为运行基础合约和业务合约的设备提供计算、带宽和存储空间。运行这些节点硬件的出资人充当了OPN网络矿工的角色，这是一个投资行为。无需考虑技术水平和业务能力。这种投资行为可以是停车场运营者，也可以是任意有带宽和电力供应的出资人。</w:t>
      </w:r>
      <w:r w:rsidRPr="0028281D">
        <w:rPr>
          <w:rFonts w:hint="eastAsia"/>
          <w:highlight w:val="yellow"/>
          <w:rPrChange w:id="119" w:author="China" w:date="2018-06-13T14:38:00Z">
            <w:rPr>
              <w:rFonts w:hint="eastAsia"/>
            </w:rPr>
          </w:rPrChange>
        </w:rPr>
        <w:t>和比特币挖矿不同的是，不存在算力竞争。数据出块的收益是随机命中的集体参与出块审查实现的</w:t>
      </w:r>
      <w:r>
        <w:rPr>
          <w:rFonts w:hint="eastAsia"/>
        </w:rPr>
        <w:t>。另一种收益来自于存储空间和数据带宽。</w:t>
      </w:r>
    </w:p>
    <w:p w:rsidR="00163DD6" w:rsidRDefault="00F705FB">
      <w:pPr>
        <w:pStyle w:val="2"/>
        <w:rPr>
          <w:rFonts w:eastAsia="宋体"/>
        </w:rPr>
      </w:pPr>
      <w:r>
        <w:t xml:space="preserve">3.2 </w:t>
      </w:r>
      <w:r>
        <w:rPr>
          <w:rFonts w:eastAsia="宋体" w:hint="eastAsia"/>
        </w:rPr>
        <w:t>OPNX</w:t>
      </w:r>
      <w:r>
        <w:rPr>
          <w:rFonts w:eastAsia="宋体" w:hint="eastAsia"/>
        </w:rPr>
        <w:t>停车服务和资产交易一体化</w:t>
      </w:r>
    </w:p>
    <w:p w:rsidR="00163DD6" w:rsidRDefault="00F705FB">
      <w:pPr>
        <w:rPr>
          <w:rFonts w:eastAsia="宋体"/>
        </w:rPr>
      </w:pPr>
      <w:r>
        <w:rPr>
          <w:rFonts w:eastAsia="宋体" w:hint="eastAsia"/>
        </w:rPr>
        <w:t>OPNX</w:t>
      </w:r>
      <w:r>
        <w:rPr>
          <w:rFonts w:eastAsia="宋体" w:hint="eastAsia"/>
        </w:rPr>
        <w:t>平台的持久运行关联到三个层面的角色，</w:t>
      </w:r>
      <w:r>
        <w:rPr>
          <w:rFonts w:eastAsia="宋体" w:hint="eastAsia"/>
        </w:rPr>
        <w:t>OPNX</w:t>
      </w:r>
      <w:r>
        <w:rPr>
          <w:rFonts w:eastAsia="宋体" w:hint="eastAsia"/>
        </w:rPr>
        <w:t>平台服务客户，</w:t>
      </w:r>
      <w:r>
        <w:rPr>
          <w:rFonts w:eastAsia="宋体" w:hint="eastAsia"/>
        </w:rPr>
        <w:t>OPNX</w:t>
      </w:r>
      <w:r>
        <w:rPr>
          <w:rFonts w:eastAsia="宋体" w:hint="eastAsia"/>
        </w:rPr>
        <w:t>设施提供方，</w:t>
      </w:r>
      <w:r>
        <w:rPr>
          <w:rFonts w:eastAsia="宋体" w:hint="eastAsia"/>
        </w:rPr>
        <w:t>OPNX</w:t>
      </w:r>
      <w:r>
        <w:rPr>
          <w:rFonts w:eastAsia="宋体" w:hint="eastAsia"/>
        </w:rPr>
        <w:t>平台支持方。</w:t>
      </w:r>
    </w:p>
    <w:p w:rsidR="00163DD6" w:rsidRDefault="00F705FB">
      <w:pPr>
        <w:pStyle w:val="3"/>
      </w:pPr>
      <w:r>
        <w:rPr>
          <w:rFonts w:hint="eastAsia"/>
        </w:rPr>
        <w:t>3.2.1 OPNX平台服务客户</w:t>
      </w:r>
    </w:p>
    <w:p w:rsidR="00163DD6" w:rsidRDefault="00F705FB">
      <w:pPr>
        <w:rPr>
          <w:rFonts w:eastAsia="宋体"/>
        </w:rPr>
      </w:pPr>
      <w:r>
        <w:rPr>
          <w:rFonts w:eastAsia="宋体" w:hint="eastAsia"/>
          <w:b/>
          <w:bCs/>
        </w:rPr>
        <w:t>OPNX</w:t>
      </w:r>
      <w:r>
        <w:rPr>
          <w:rFonts w:eastAsia="宋体" w:hint="eastAsia"/>
          <w:b/>
          <w:bCs/>
        </w:rPr>
        <w:t>平台服务客户的</w:t>
      </w:r>
      <w:r>
        <w:rPr>
          <w:rFonts w:eastAsia="宋体" w:hint="eastAsia"/>
        </w:rPr>
        <w:t>活动包括：</w:t>
      </w:r>
    </w:p>
    <w:p w:rsidR="00163DD6" w:rsidRDefault="00F705FB">
      <w:pPr>
        <w:numPr>
          <w:ilvl w:val="0"/>
          <w:numId w:val="3"/>
        </w:numPr>
        <w:rPr>
          <w:rFonts w:eastAsia="宋体"/>
        </w:rPr>
      </w:pPr>
      <w:r>
        <w:rPr>
          <w:rFonts w:eastAsia="宋体" w:hint="eastAsia"/>
        </w:rPr>
        <w:t>停车场经营者和停车人，停车场经营者部署停车计费系统并完成车位注册。从地图界面可以获取特定位置周围空余车位的状态。注册过的车辆结束停车后平台自动完成计费并提供支付服务。</w:t>
      </w:r>
    </w:p>
    <w:p w:rsidR="00163DD6" w:rsidRDefault="00F705FB">
      <w:pPr>
        <w:rPr>
          <w:rFonts w:eastAsia="宋体"/>
        </w:rPr>
      </w:pPr>
      <w:r>
        <w:rPr>
          <w:rFonts w:ascii="STHeitiSC-Medium" w:eastAsia="宋体" w:hAnsi="STHeitiSC-Medium" w:hint="eastAsia"/>
        </w:rPr>
        <w:t>OPNX</w:t>
      </w:r>
      <w:r>
        <w:rPr>
          <w:rFonts w:ascii="STHeitiSC-Medium" w:eastAsia="STHeitiSC-Medium" w:hAnsi="STHeitiSC-Medium" w:hint="eastAsia"/>
        </w:rPr>
        <w:t>平台</w:t>
      </w:r>
      <w:r>
        <w:rPr>
          <w:rFonts w:ascii="STHeitiSC-Medium" w:eastAsia="宋体" w:hAnsi="STHeitiSC-Medium" w:hint="eastAsia"/>
        </w:rPr>
        <w:t>除了停车记账服务，还提供</w:t>
      </w:r>
      <w:r>
        <w:rPr>
          <w:rFonts w:ascii="STHeitiSC-Medium" w:eastAsia="宋体" w:hAnsi="STHeitiSC-Medium" w:hint="eastAsia"/>
        </w:rPr>
        <w:t>4</w:t>
      </w:r>
      <w:r>
        <w:rPr>
          <w:rFonts w:ascii="STHeitiSC-Medium" w:eastAsia="宋体" w:hAnsi="STHeitiSC-Medium" w:hint="eastAsia"/>
        </w:rPr>
        <w:t>种产品的交易服务：停车场增值产品，</w:t>
      </w:r>
      <w:r>
        <w:rPr>
          <w:rFonts w:ascii="STHeitiSC-Medium" w:eastAsia="宋体" w:hAnsi="STHeitiSC-Medium" w:hint="eastAsia"/>
        </w:rPr>
        <w:t>OPNX</w:t>
      </w:r>
      <w:r>
        <w:rPr>
          <w:rFonts w:ascii="STHeitiSC-Medium" w:eastAsia="宋体" w:hAnsi="STHeitiSC-Medium" w:hint="eastAsia"/>
        </w:rPr>
        <w:t>权益通证</w:t>
      </w:r>
      <w:r>
        <w:rPr>
          <w:rFonts w:ascii="STHeitiSC-Medium" w:eastAsia="宋体" w:hAnsi="STHeitiSC-Medium" w:hint="eastAsia"/>
        </w:rPr>
        <w:t>,OPNX</w:t>
      </w:r>
      <w:r>
        <w:rPr>
          <w:rFonts w:ascii="STHeitiSC-Medium" w:eastAsia="宋体" w:hAnsi="STHeitiSC-Medium" w:hint="eastAsia"/>
        </w:rPr>
        <w:t>会员积分，停车场资产</w:t>
      </w:r>
      <w:ins w:id="120" w:author="China" w:date="2018-06-13T15:38:00Z">
        <w:r w:rsidR="0028281D">
          <w:rPr>
            <w:rFonts w:ascii="STHeitiSC-Medium" w:eastAsia="宋体" w:hAnsi="STHeitiSC-Medium" w:hint="eastAsia"/>
          </w:rPr>
          <w:t>证券</w:t>
        </w:r>
      </w:ins>
      <w:r>
        <w:rPr>
          <w:rFonts w:ascii="STHeitiSC-Medium" w:eastAsia="宋体" w:hAnsi="STHeitiSC-Medium" w:hint="eastAsia"/>
        </w:rPr>
        <w:t>。</w:t>
      </w:r>
      <w:r>
        <w:rPr>
          <w:rFonts w:ascii="STHeitiSC-Medium" w:eastAsia="宋体" w:hAnsi="STHeitiSC-Medium" w:hint="eastAsia"/>
        </w:rPr>
        <w:t>OPNX</w:t>
      </w:r>
      <w:r>
        <w:rPr>
          <w:rFonts w:ascii="STHeitiSC-Medium" w:eastAsia="宋体" w:hAnsi="STHeitiSC-Medium" w:hint="eastAsia"/>
        </w:rPr>
        <w:t>平台</w:t>
      </w:r>
      <w:r>
        <w:rPr>
          <w:rFonts w:ascii="STHeitiSC-Medium" w:eastAsia="STHeitiSC-Medium" w:hAnsi="STHeitiSC-Medium" w:hint="eastAsia"/>
        </w:rPr>
        <w:t>将由</w:t>
      </w:r>
      <w:r>
        <w:rPr>
          <w:rFonts w:ascii="STHeitiSC-Medium" w:eastAsia="STHeitiSC-Medium" w:hAnsi="STHeitiSC-Medium" w:hint="eastAsia"/>
          <w:sz w:val="20"/>
        </w:rPr>
        <w:t>以下市场</w:t>
      </w:r>
      <w:r>
        <w:rPr>
          <w:rFonts w:ascii="STHeitiSC-Medium" w:eastAsia="宋体" w:hAnsi="STHeitiSC-Medium" w:hint="eastAsia"/>
          <w:sz w:val="20"/>
        </w:rPr>
        <w:t>参</w:t>
      </w:r>
      <w:r>
        <w:rPr>
          <w:rFonts w:ascii="STHeitiSC-Medium" w:eastAsia="STHeitiSC-Medium" w:hAnsi="STHeitiSC-Medium" w:hint="eastAsia"/>
          <w:sz w:val="20"/>
        </w:rPr>
        <w:t>与者组成</w:t>
      </w:r>
      <w:r>
        <w:rPr>
          <w:rFonts w:ascii="STHeitiSC-Medium" w:eastAsia="宋体" w:hAnsi="STHeitiSC-Medium" w:hint="eastAsia"/>
          <w:sz w:val="20"/>
        </w:rPr>
        <w:t>：</w:t>
      </w:r>
    </w:p>
    <w:p w:rsidR="00163DD6" w:rsidRDefault="00F705FB">
      <w:pPr>
        <w:numPr>
          <w:ilvl w:val="0"/>
          <w:numId w:val="3"/>
        </w:numPr>
        <w:rPr>
          <w:rFonts w:eastAsia="宋体"/>
        </w:rPr>
      </w:pPr>
      <w:r>
        <w:rPr>
          <w:rFonts w:eastAsia="宋体" w:hint="eastAsia"/>
        </w:rPr>
        <w:t>平台的交易用户，指有意通过平台服务参与交易的用户。包括，停车场</w:t>
      </w:r>
      <w:r>
        <w:rPr>
          <w:rFonts w:eastAsia="宋体" w:hint="eastAsia"/>
        </w:rPr>
        <w:t>/</w:t>
      </w:r>
      <w:r>
        <w:rPr>
          <w:rFonts w:eastAsia="宋体" w:hint="eastAsia"/>
        </w:rPr>
        <w:t>位的经营者、停车人（车主）、停车位增值服务、停车场资产交易者。停车位关联增值服务和停车场资产交易者。</w:t>
      </w:r>
    </w:p>
    <w:p w:rsidR="00163DD6" w:rsidRDefault="00F705FB">
      <w:pPr>
        <w:numPr>
          <w:ilvl w:val="0"/>
          <w:numId w:val="3"/>
        </w:numPr>
        <w:rPr>
          <w:rFonts w:eastAsia="宋体"/>
        </w:rPr>
      </w:pPr>
      <w:r>
        <w:rPr>
          <w:rFonts w:eastAsia="宋体" w:hint="eastAsia"/>
        </w:rPr>
        <w:t>资产网关，停车位增值服务和停车场资产交易都需要建立资产网关。资产网关与有支付牌照的金融服务供应商保持必要的联接，有义务执行</w:t>
      </w:r>
      <w:r>
        <w:rPr>
          <w:rFonts w:eastAsia="宋体" w:hint="eastAsia"/>
        </w:rPr>
        <w:t>KYC/AML</w:t>
      </w:r>
      <w:r>
        <w:rPr>
          <w:rFonts w:eastAsia="宋体" w:hint="eastAsia"/>
        </w:rPr>
        <w:t>对交易过程进行合规审查。</w:t>
      </w:r>
    </w:p>
    <w:p w:rsidR="00163DD6" w:rsidRDefault="00F705FB">
      <w:pPr>
        <w:numPr>
          <w:ilvl w:val="0"/>
          <w:numId w:val="3"/>
        </w:numPr>
        <w:rPr>
          <w:rFonts w:eastAsia="宋体"/>
        </w:rPr>
      </w:pPr>
      <w:r>
        <w:rPr>
          <w:rFonts w:eastAsia="宋体" w:hint="eastAsia"/>
        </w:rPr>
        <w:t>买卖盘发起者。</w:t>
      </w:r>
    </w:p>
    <w:p w:rsidR="00163DD6" w:rsidRDefault="00F705FB">
      <w:pPr>
        <w:numPr>
          <w:ilvl w:val="0"/>
          <w:numId w:val="3"/>
        </w:numPr>
        <w:rPr>
          <w:rFonts w:eastAsia="宋体"/>
        </w:rPr>
      </w:pPr>
      <w:r>
        <w:rPr>
          <w:rFonts w:eastAsia="宋体" w:hint="eastAsia"/>
        </w:rPr>
        <w:t>增信服务商，停车场资产交易需要有监管和法律合规服务。</w:t>
      </w:r>
    </w:p>
    <w:p w:rsidR="00163DD6" w:rsidRDefault="00F705FB">
      <w:pPr>
        <w:pStyle w:val="3"/>
      </w:pPr>
      <w:r>
        <w:rPr>
          <w:rFonts w:hint="eastAsia"/>
        </w:rPr>
        <w:t>3.2.2 OPNX服务提供方</w:t>
      </w:r>
    </w:p>
    <w:p w:rsidR="00163DD6" w:rsidRDefault="00F705FB">
      <w:pPr>
        <w:rPr>
          <w:rFonts w:eastAsia="宋体"/>
        </w:rPr>
      </w:pPr>
      <w:r>
        <w:rPr>
          <w:rFonts w:eastAsia="宋体" w:hint="eastAsia"/>
          <w:b/>
          <w:bCs/>
        </w:rPr>
        <w:t>OPNX</w:t>
      </w:r>
      <w:r>
        <w:rPr>
          <w:rFonts w:eastAsia="宋体" w:hint="eastAsia"/>
          <w:b/>
          <w:bCs/>
        </w:rPr>
        <w:t>服务提供方</w:t>
      </w:r>
      <w:r>
        <w:rPr>
          <w:rFonts w:eastAsia="宋体" w:hint="eastAsia"/>
        </w:rPr>
        <w:t>的活动包括：</w:t>
      </w:r>
    </w:p>
    <w:p w:rsidR="00163DD6" w:rsidRDefault="00F705FB">
      <w:pPr>
        <w:numPr>
          <w:ilvl w:val="0"/>
          <w:numId w:val="4"/>
        </w:numPr>
        <w:rPr>
          <w:rFonts w:ascii="微软雅黑" w:eastAsia="微软雅黑" w:hAnsi="微软雅黑"/>
          <w:color w:val="000000"/>
          <w:sz w:val="24"/>
        </w:rPr>
      </w:pPr>
      <w:r>
        <w:rPr>
          <w:rFonts w:eastAsia="宋体" w:hint="eastAsia"/>
        </w:rPr>
        <w:t>节点服务器运行者，提供记账服务和历史账单存储需要的带宽和空间并自动</w:t>
      </w:r>
      <w:ins w:id="121" w:author="China" w:date="2018-06-13T15:38:00Z">
        <w:r w:rsidR="0028281D">
          <w:rPr>
            <w:rFonts w:eastAsia="宋体" w:hint="eastAsia"/>
          </w:rPr>
          <w:t>获得</w:t>
        </w:r>
      </w:ins>
      <w:del w:id="122" w:author="China" w:date="2018-06-13T15:38:00Z">
        <w:r w:rsidDel="0028281D">
          <w:rPr>
            <w:rFonts w:eastAsia="宋体" w:hint="eastAsia"/>
          </w:rPr>
          <w:delText>活得</w:delText>
        </w:r>
      </w:del>
      <w:r>
        <w:rPr>
          <w:rFonts w:eastAsia="宋体" w:hint="eastAsia"/>
        </w:rPr>
        <w:t>报酬。</w:t>
      </w:r>
    </w:p>
    <w:p w:rsidR="00163DD6" w:rsidRDefault="00F705FB">
      <w:pPr>
        <w:numPr>
          <w:ilvl w:val="0"/>
          <w:numId w:val="4"/>
        </w:numPr>
        <w:rPr>
          <w:rFonts w:eastAsia="宋体"/>
        </w:rPr>
      </w:pPr>
      <w:r>
        <w:rPr>
          <w:rFonts w:eastAsia="宋体" w:hint="eastAsia"/>
        </w:rPr>
        <w:t>增值服务应用开发者，增值服务的开发者掌握</w:t>
      </w:r>
      <w:r>
        <w:rPr>
          <w:rFonts w:eastAsia="宋体" w:hint="eastAsia"/>
        </w:rPr>
        <w:t>OPNX</w:t>
      </w:r>
      <w:r>
        <w:rPr>
          <w:rFonts w:eastAsia="宋体" w:hint="eastAsia"/>
        </w:rPr>
        <w:t>为特定的业务场景定制侧链，侧链拥有独立的数据库</w:t>
      </w:r>
      <w:ins w:id="123" w:author="China" w:date="2018-06-13T15:38:00Z">
        <w:r w:rsidR="0028281D">
          <w:rPr>
            <w:rFonts w:eastAsia="宋体" w:hint="eastAsia"/>
          </w:rPr>
          <w:t>、</w:t>
        </w:r>
      </w:ins>
      <w:del w:id="124" w:author="China" w:date="2018-06-13T15:38:00Z">
        <w:r w:rsidDel="0028281D">
          <w:rPr>
            <w:rFonts w:eastAsia="宋体" w:hint="eastAsia"/>
          </w:rPr>
          <w:delText>和</w:delText>
        </w:r>
      </w:del>
      <w:r>
        <w:rPr>
          <w:rFonts w:eastAsia="宋体" w:hint="eastAsia"/>
        </w:rPr>
        <w:t>共识机制</w:t>
      </w:r>
      <w:ins w:id="125" w:author="China" w:date="2018-06-13T15:38:00Z">
        <w:r w:rsidR="0028281D">
          <w:rPr>
            <w:rFonts w:eastAsia="宋体" w:hint="eastAsia"/>
          </w:rPr>
          <w:t>、</w:t>
        </w:r>
      </w:ins>
      <w:del w:id="126" w:author="China" w:date="2018-06-13T15:38:00Z">
        <w:r w:rsidDel="0028281D">
          <w:rPr>
            <w:rFonts w:eastAsia="宋体" w:hint="eastAsia"/>
          </w:rPr>
          <w:delText>和</w:delText>
        </w:r>
      </w:del>
      <w:r>
        <w:rPr>
          <w:rFonts w:eastAsia="宋体" w:hint="eastAsia"/>
        </w:rPr>
        <w:t>交易类型和账户体系。</w:t>
      </w:r>
    </w:p>
    <w:p w:rsidR="00163DD6" w:rsidRDefault="00F705FB">
      <w:pPr>
        <w:numPr>
          <w:ilvl w:val="0"/>
          <w:numId w:val="4"/>
        </w:numPr>
        <w:rPr>
          <w:rFonts w:eastAsia="宋体"/>
        </w:rPr>
      </w:pPr>
      <w:r>
        <w:rPr>
          <w:rFonts w:eastAsia="宋体" w:hint="eastAsia"/>
        </w:rPr>
        <w:lastRenderedPageBreak/>
        <w:t>公共组件维护者，</w:t>
      </w:r>
      <w:r>
        <w:rPr>
          <w:rFonts w:eastAsia="宋体" w:hint="eastAsia"/>
        </w:rPr>
        <w:t>OPNX</w:t>
      </w:r>
      <w:r>
        <w:rPr>
          <w:rFonts w:eastAsia="宋体" w:hint="eastAsia"/>
        </w:rPr>
        <w:t>平台的公共组件包括</w:t>
      </w:r>
      <w:r>
        <w:rPr>
          <w:rFonts w:eastAsia="宋体" w:hint="eastAsia"/>
        </w:rPr>
        <w:t>OPNX</w:t>
      </w:r>
      <w:r>
        <w:rPr>
          <w:rFonts w:eastAsia="宋体" w:hint="eastAsia"/>
        </w:rPr>
        <w:t>网络浏览器，</w:t>
      </w:r>
      <w:r>
        <w:rPr>
          <w:rFonts w:eastAsia="宋体" w:hint="eastAsia"/>
        </w:rPr>
        <w:t>OPNX</w:t>
      </w:r>
      <w:r>
        <w:rPr>
          <w:rFonts w:eastAsia="宋体" w:hint="eastAsia"/>
        </w:rPr>
        <w:t>交易统计，应用</w:t>
      </w:r>
      <w:r>
        <w:rPr>
          <w:rFonts w:eastAsia="宋体" w:hint="eastAsia"/>
        </w:rPr>
        <w:t>API</w:t>
      </w:r>
      <w:r>
        <w:rPr>
          <w:rFonts w:eastAsia="宋体" w:hint="eastAsia"/>
        </w:rPr>
        <w:t>的再开发和封装。</w:t>
      </w:r>
    </w:p>
    <w:p w:rsidR="00163DD6" w:rsidRDefault="00F705FB">
      <w:pPr>
        <w:pStyle w:val="3"/>
      </w:pPr>
      <w:r>
        <w:rPr>
          <w:rFonts w:hint="eastAsia"/>
        </w:rPr>
        <w:t>3.2.3 OPNX平台支持方</w:t>
      </w:r>
    </w:p>
    <w:p w:rsidR="00163DD6" w:rsidRDefault="00F705FB">
      <w:pPr>
        <w:rPr>
          <w:rFonts w:eastAsia="宋体"/>
        </w:rPr>
      </w:pPr>
      <w:r>
        <w:rPr>
          <w:rFonts w:eastAsia="宋体" w:hint="eastAsia"/>
          <w:b/>
          <w:bCs/>
        </w:rPr>
        <w:t>OPNX</w:t>
      </w:r>
      <w:r>
        <w:rPr>
          <w:rFonts w:eastAsia="宋体" w:hint="eastAsia"/>
          <w:b/>
          <w:bCs/>
        </w:rPr>
        <w:t>平台支持方</w:t>
      </w:r>
      <w:r>
        <w:rPr>
          <w:rFonts w:eastAsia="宋体" w:hint="eastAsia"/>
        </w:rPr>
        <w:t>的活动包括：</w:t>
      </w:r>
    </w:p>
    <w:p w:rsidR="00163DD6" w:rsidRDefault="00F705FB">
      <w:pPr>
        <w:numPr>
          <w:ilvl w:val="0"/>
          <w:numId w:val="5"/>
        </w:numPr>
        <w:rPr>
          <w:rFonts w:ascii="宋体" w:eastAsia="宋体" w:hAnsi="宋体"/>
          <w:color w:val="000000"/>
          <w:sz w:val="21"/>
        </w:rPr>
      </w:pPr>
      <w:r>
        <w:rPr>
          <w:rFonts w:eastAsia="宋体" w:hint="eastAsia"/>
        </w:rPr>
        <w:t>平台监控和管理，</w:t>
      </w:r>
      <w:r>
        <w:rPr>
          <w:rFonts w:ascii="宋体" w:eastAsia="宋体" w:hAnsi="宋体" w:hint="eastAsia"/>
          <w:color w:val="000000"/>
          <w:sz w:val="21"/>
        </w:rPr>
        <w:t>关注分布式网络计算和带宽压力。 监控区块链服务提供方的服务和基础设施， 获取对服务提供方重要的事件和数据，并根据需求将数据提供给服务业务管理者。此类数据包括区块链服务客户的区块链服务使用情况和区块链服务的供应成本等；</w:t>
      </w:r>
    </w:p>
    <w:p w:rsidR="00163DD6" w:rsidRDefault="00F705FB">
      <w:pPr>
        <w:numPr>
          <w:ilvl w:val="0"/>
          <w:numId w:val="5"/>
        </w:numPr>
        <w:rPr>
          <w:rFonts w:eastAsia="宋体"/>
        </w:rPr>
      </w:pPr>
      <w:r>
        <w:rPr>
          <w:rFonts w:eastAsia="宋体" w:hint="eastAsia"/>
        </w:rPr>
        <w:t>OPNX</w:t>
      </w:r>
      <w:r>
        <w:rPr>
          <w:rFonts w:eastAsia="宋体" w:hint="eastAsia"/>
        </w:rPr>
        <w:t>标准维护和审查，这个过程确保区块链平台设施的活动</w:t>
      </w:r>
      <w:r>
        <w:rPr>
          <w:rFonts w:ascii="宋体" w:eastAsia="宋体" w:hAnsi="宋体" w:hint="eastAsia"/>
          <w:color w:val="000000"/>
          <w:sz w:val="21"/>
        </w:rPr>
        <w:t>对法规合规性，对技术标准合规性的审查提供支持。</w:t>
      </w:r>
    </w:p>
    <w:p w:rsidR="00163DD6" w:rsidRDefault="00F705FB">
      <w:pPr>
        <w:pStyle w:val="2"/>
        <w:rPr>
          <w:rFonts w:eastAsia="宋体"/>
        </w:rPr>
      </w:pPr>
      <w:r>
        <w:t xml:space="preserve">3.3 </w:t>
      </w:r>
      <w:r>
        <w:rPr>
          <w:rFonts w:eastAsia="宋体" w:hint="eastAsia"/>
        </w:rPr>
        <w:t>停车服务三个环节</w:t>
      </w:r>
    </w:p>
    <w:p w:rsidR="00163DD6" w:rsidRDefault="00F705FB">
      <w:r>
        <w:rPr>
          <w:rFonts w:hint="eastAsia"/>
        </w:rPr>
        <w:t>OPNX通过改变停车场设备和停车费支付来改善停车体验。具体体现在三个环节：车位感知</w:t>
      </w:r>
    </w:p>
    <w:p w:rsidR="00163DD6" w:rsidRDefault="00F705FB">
      <w:r>
        <w:rPr>
          <w:rFonts w:hint="eastAsia"/>
        </w:rPr>
        <w:t>、区块链记账和无感支付。</w:t>
      </w:r>
    </w:p>
    <w:p w:rsidR="00163DD6" w:rsidRDefault="00F705FB">
      <w:pPr>
        <w:pStyle w:val="3"/>
      </w:pPr>
      <w:r>
        <w:rPr>
          <w:rFonts w:hint="eastAsia"/>
        </w:rPr>
        <w:t>3.3.1 车位感知</w:t>
      </w:r>
    </w:p>
    <w:p w:rsidR="0028281D" w:rsidRDefault="00F705FB">
      <w:pPr>
        <w:rPr>
          <w:ins w:id="127" w:author="China" w:date="2018-06-13T15:45:00Z"/>
          <w:rFonts w:eastAsiaTheme="minorEastAsia" w:hint="eastAsia"/>
        </w:rPr>
      </w:pPr>
      <w:del w:id="128" w:author="China" w:date="2018-06-13T15:43:00Z">
        <w:r w:rsidDel="0028281D">
          <w:rPr>
            <w:rFonts w:hint="eastAsia"/>
          </w:rPr>
          <w:delText>在</w:delText>
        </w:r>
      </w:del>
      <w:r>
        <w:rPr>
          <w:rFonts w:hint="eastAsia"/>
        </w:rPr>
        <w:t>传统的停车计费系统，或者停车场管理系统，被描述成为很多功能和复杂的技术特征。但</w:t>
      </w:r>
      <w:ins w:id="129" w:author="China" w:date="2018-06-13T15:44:00Z">
        <w:r w:rsidR="0028281D">
          <w:rPr>
            <w:rFonts w:eastAsiaTheme="minorEastAsia" w:hint="eastAsia"/>
          </w:rPr>
          <w:t>其</w:t>
        </w:r>
      </w:ins>
      <w:del w:id="130" w:author="China" w:date="2018-06-13T15:44:00Z">
        <w:r w:rsidDel="0028281D">
          <w:rPr>
            <w:rFonts w:hint="eastAsia"/>
          </w:rPr>
          <w:delText>是</w:delText>
        </w:r>
      </w:del>
      <w:r>
        <w:rPr>
          <w:rFonts w:hint="eastAsia"/>
        </w:rPr>
        <w:t>本质</w:t>
      </w:r>
      <w:ins w:id="131" w:author="China" w:date="2018-06-13T15:44:00Z">
        <w:r w:rsidR="0028281D">
          <w:rPr>
            <w:rFonts w:hint="eastAsia"/>
          </w:rPr>
          <w:t>是</w:t>
        </w:r>
      </w:ins>
      <w:r>
        <w:rPr>
          <w:rFonts w:hint="eastAsia"/>
        </w:rPr>
        <w:t>记录车位在确定的时间，被指定的车辆占用过。在OPN看来，</w:t>
      </w:r>
      <w:del w:id="132" w:author="China" w:date="2018-06-13T15:44:00Z">
        <w:r w:rsidDel="0028281D">
          <w:rPr>
            <w:rFonts w:hint="eastAsia"/>
          </w:rPr>
          <w:delText>理想用</w:delText>
        </w:r>
      </w:del>
      <w:r>
        <w:rPr>
          <w:rFonts w:hint="eastAsia"/>
        </w:rPr>
        <w:t>AI相机</w:t>
      </w:r>
      <w:ins w:id="133" w:author="China" w:date="2018-06-13T15:45:00Z">
        <w:r w:rsidR="0028281D">
          <w:rPr>
            <w:rFonts w:hint="eastAsia"/>
          </w:rPr>
          <w:t>可以用</w:t>
        </w:r>
      </w:ins>
      <w:r>
        <w:rPr>
          <w:rFonts w:hint="eastAsia"/>
        </w:rPr>
        <w:t>来实现这个目的。设计目标是尽可能的低功耗、易于安装、免维护。这些技术特征</w:t>
      </w:r>
      <w:del w:id="134" w:author="China" w:date="2018-06-13T15:45:00Z">
        <w:r w:rsidDel="0028281D">
          <w:rPr>
            <w:rFonts w:hint="eastAsia"/>
          </w:rPr>
          <w:delText>正好</w:delText>
        </w:r>
      </w:del>
      <w:r>
        <w:rPr>
          <w:rFonts w:hint="eastAsia"/>
        </w:rPr>
        <w:t>是互相促进的。</w:t>
      </w:r>
    </w:p>
    <w:p w:rsidR="00163DD6" w:rsidRDefault="00F705FB">
      <w:r>
        <w:rPr>
          <w:rFonts w:hint="eastAsia"/>
        </w:rPr>
        <w:t>在我们的设计方案中，车辆从进场、入位、出位、离场的视频被直接处理成账单证据所需要的关键帧，镜头内嵌的AI SoC把现场处理成</w:t>
      </w:r>
      <w:ins w:id="135" w:author="China" w:date="2018-06-13T15:45:00Z">
        <w:r w:rsidR="0028281D">
          <w:rPr>
            <w:rFonts w:eastAsiaTheme="minorEastAsia" w:hint="eastAsia"/>
          </w:rPr>
          <w:t>结构</w:t>
        </w:r>
      </w:ins>
      <w:del w:id="136" w:author="China" w:date="2018-06-13T15:45:00Z">
        <w:r w:rsidDel="0028281D">
          <w:rPr>
            <w:rFonts w:hint="eastAsia"/>
          </w:rPr>
          <w:delText>机构</w:delText>
        </w:r>
      </w:del>
      <w:r>
        <w:rPr>
          <w:rFonts w:hint="eastAsia"/>
        </w:rPr>
        <w:t>化数据和关键帧，构造停车位收费的账单，直接写入区块链。由于没有集中的视频处理后台，这样就没有对应的线缆、设备和能耗来传输、处理、存储视频。维护和故障点也不存在了，对停车经营者来说，只需要在区块链账本上建立收款人账号。</w:t>
      </w:r>
    </w:p>
    <w:p w:rsidR="00163DD6" w:rsidRDefault="00F705FB">
      <w:r>
        <w:rPr>
          <w:rFonts w:hint="eastAsia"/>
        </w:rPr>
        <w:t>专用的AI视频相机在得到大规模应用之前，任何停车场管理得技术和方案也可以通过把计费数据转换成标准的车位计费通信接口。通过标准的车位计费接口，现场的停车管理系统、云端的停车管理平台、带通信接口的电子车位锁、全视频的路边停车计费系统，都可以和区块链账本直接通信。这些大量的遗留系统，经过改造升级就实现互联互通，服务于社会公众。</w:t>
      </w:r>
    </w:p>
    <w:p w:rsidR="00163DD6" w:rsidRDefault="00F705FB">
      <w:r>
        <w:rPr>
          <w:rFonts w:hint="eastAsia"/>
        </w:rPr>
        <w:t>把停车计费的商业过程抽象成为活动交易数据，这样停车场可以轻松实现以下功能：</w:t>
      </w:r>
    </w:p>
    <w:p w:rsidR="00163DD6" w:rsidRDefault="00F705FB">
      <w:pPr>
        <w:numPr>
          <w:ilvl w:val="0"/>
          <w:numId w:val="6"/>
        </w:numPr>
        <w:rPr>
          <w:rFonts w:eastAsia="宋体"/>
        </w:rPr>
      </w:pPr>
      <w:r>
        <w:rPr>
          <w:rFonts w:eastAsia="宋体" w:hint="eastAsia"/>
        </w:rPr>
        <w:t>可以按单个车位记账，记录服务历史。</w:t>
      </w:r>
    </w:p>
    <w:p w:rsidR="00163DD6" w:rsidRDefault="00F705FB">
      <w:pPr>
        <w:numPr>
          <w:ilvl w:val="0"/>
          <w:numId w:val="6"/>
        </w:numPr>
        <w:rPr>
          <w:rFonts w:eastAsia="宋体"/>
        </w:rPr>
      </w:pPr>
      <w:r>
        <w:rPr>
          <w:rFonts w:eastAsia="宋体" w:hint="eastAsia"/>
        </w:rPr>
        <w:t>停车场的空余车位自动上架。</w:t>
      </w:r>
    </w:p>
    <w:p w:rsidR="00163DD6" w:rsidRDefault="00F705FB">
      <w:pPr>
        <w:numPr>
          <w:ilvl w:val="0"/>
          <w:numId w:val="6"/>
        </w:numPr>
        <w:rPr>
          <w:rFonts w:eastAsia="宋体"/>
        </w:rPr>
      </w:pPr>
      <w:r>
        <w:rPr>
          <w:rFonts w:eastAsia="宋体" w:hint="eastAsia"/>
        </w:rPr>
        <w:t>车辆停入离开后自动计费。</w:t>
      </w:r>
    </w:p>
    <w:p w:rsidR="00163DD6" w:rsidRDefault="00F705FB">
      <w:pPr>
        <w:numPr>
          <w:ilvl w:val="0"/>
          <w:numId w:val="6"/>
        </w:numPr>
        <w:rPr>
          <w:rFonts w:eastAsia="宋体"/>
        </w:rPr>
      </w:pPr>
      <w:r>
        <w:rPr>
          <w:rFonts w:eastAsia="宋体" w:hint="eastAsia"/>
        </w:rPr>
        <w:t>系统可发现该车号是否绑定支付账号。如果没有绑定，</w:t>
      </w:r>
      <w:ins w:id="137" w:author="China" w:date="2018-06-13T15:48:00Z">
        <w:r w:rsidR="0028281D">
          <w:rPr>
            <w:rFonts w:eastAsia="宋体" w:hint="eastAsia"/>
          </w:rPr>
          <w:t>则</w:t>
        </w:r>
      </w:ins>
      <w:del w:id="138" w:author="China" w:date="2018-06-13T15:48:00Z">
        <w:r w:rsidDel="0028281D">
          <w:rPr>
            <w:rFonts w:eastAsia="宋体" w:hint="eastAsia"/>
          </w:rPr>
          <w:delText>者</w:delText>
        </w:r>
      </w:del>
      <w:r>
        <w:rPr>
          <w:rFonts w:eastAsia="宋体" w:hint="eastAsia"/>
        </w:rPr>
        <w:t>需要现场处理。</w:t>
      </w:r>
    </w:p>
    <w:p w:rsidR="00163DD6" w:rsidRDefault="00F705FB">
      <w:pPr>
        <w:numPr>
          <w:ilvl w:val="0"/>
          <w:numId w:val="6"/>
        </w:numPr>
        <w:rPr>
          <w:rFonts w:eastAsia="宋体"/>
        </w:rPr>
      </w:pPr>
      <w:r>
        <w:rPr>
          <w:rFonts w:eastAsia="宋体" w:hint="eastAsia"/>
        </w:rPr>
        <w:t>网络的账本系统</w:t>
      </w:r>
      <w:ins w:id="139" w:author="China" w:date="2018-06-13T15:48:00Z">
        <w:r w:rsidR="0028281D">
          <w:rPr>
            <w:rFonts w:eastAsia="宋体" w:hint="eastAsia"/>
          </w:rPr>
          <w:t>是</w:t>
        </w:r>
      </w:ins>
      <w:r>
        <w:rPr>
          <w:rFonts w:eastAsia="宋体" w:hint="eastAsia"/>
        </w:rPr>
        <w:t>完全</w:t>
      </w:r>
      <w:del w:id="140" w:author="China" w:date="2018-06-13T15:48:00Z">
        <w:r w:rsidDel="0028281D">
          <w:rPr>
            <w:rFonts w:eastAsia="宋体" w:hint="eastAsia"/>
          </w:rPr>
          <w:delText>是</w:delText>
        </w:r>
      </w:del>
      <w:r>
        <w:rPr>
          <w:rFonts w:eastAsia="宋体" w:hint="eastAsia"/>
        </w:rPr>
        <w:t>开放的，</w:t>
      </w:r>
      <w:ins w:id="141" w:author="China" w:date="2018-06-13T15:48:00Z">
        <w:r w:rsidR="0028281D">
          <w:rPr>
            <w:rFonts w:eastAsia="宋体" w:hint="eastAsia"/>
          </w:rPr>
          <w:t>可以</w:t>
        </w:r>
      </w:ins>
      <w:del w:id="142" w:author="China" w:date="2018-06-13T15:48:00Z">
        <w:r w:rsidDel="0028281D">
          <w:rPr>
            <w:rFonts w:eastAsia="宋体" w:hint="eastAsia"/>
          </w:rPr>
          <w:delText>就能</w:delText>
        </w:r>
      </w:del>
      <w:r>
        <w:rPr>
          <w:rFonts w:eastAsia="宋体" w:hint="eastAsia"/>
        </w:rPr>
        <w:t>服务任何停车场接入。</w:t>
      </w:r>
    </w:p>
    <w:p w:rsidR="00163DD6" w:rsidRDefault="00F705FB">
      <w:pPr>
        <w:numPr>
          <w:ilvl w:val="0"/>
          <w:numId w:val="6"/>
        </w:numPr>
        <w:rPr>
          <w:rFonts w:eastAsia="宋体"/>
        </w:rPr>
      </w:pPr>
      <w:del w:id="143" w:author="China" w:date="2018-06-13T15:48:00Z">
        <w:r w:rsidDel="0028281D">
          <w:rPr>
            <w:rFonts w:eastAsia="宋体" w:hint="eastAsia"/>
          </w:rPr>
          <w:delText>甚至</w:delText>
        </w:r>
      </w:del>
      <w:r>
        <w:rPr>
          <w:rFonts w:eastAsia="宋体" w:hint="eastAsia"/>
        </w:rPr>
        <w:t>提供预约服务，在目前没有空出的车位开始排队。让系统自动抓取空出的车位。</w:t>
      </w:r>
    </w:p>
    <w:p w:rsidR="00163DD6" w:rsidRDefault="00F705FB">
      <w:pPr>
        <w:pStyle w:val="3"/>
      </w:pPr>
      <w:r>
        <w:rPr>
          <w:rFonts w:hint="eastAsia"/>
        </w:rPr>
        <w:t>3.3.2区块链记账</w:t>
      </w:r>
    </w:p>
    <w:p w:rsidR="00163DD6" w:rsidRDefault="00F705FB">
      <w:r>
        <w:rPr>
          <w:rFonts w:hint="eastAsia"/>
        </w:rPr>
        <w:t>在OPNX网络中有三种处理逻辑，分别是：停车场服务、交易撮合服务、数据持久化服务。</w:t>
      </w:r>
    </w:p>
    <w:p w:rsidR="00163DD6" w:rsidRDefault="00F705FB">
      <w:r>
        <w:rPr>
          <w:rFonts w:hint="eastAsia"/>
        </w:rPr>
        <w:t>停车场服务为停车位交易账单的读写逻辑提供标准接口。</w:t>
      </w:r>
    </w:p>
    <w:p w:rsidR="00163DD6" w:rsidRDefault="00F705FB">
      <w:r>
        <w:rPr>
          <w:rFonts w:hint="eastAsia"/>
        </w:rPr>
        <w:t>交易撮合服务就是为卖方和买单提供挂单、撮合、结算整个过程，实现配对逻辑。既可以</w:t>
      </w:r>
      <w:ins w:id="144" w:author="China" w:date="2018-06-13T15:50:00Z">
        <w:r w:rsidR="0028281D">
          <w:rPr>
            <w:rFonts w:eastAsiaTheme="minorEastAsia" w:hint="eastAsia"/>
          </w:rPr>
          <w:t>是</w:t>
        </w:r>
      </w:ins>
      <w:del w:id="145" w:author="China" w:date="2018-06-13T15:50:00Z">
        <w:r w:rsidDel="0028281D">
          <w:rPr>
            <w:rFonts w:hint="eastAsia"/>
          </w:rPr>
          <w:delText>式</w:delText>
        </w:r>
      </w:del>
      <w:r>
        <w:rPr>
          <w:rFonts w:hint="eastAsia"/>
        </w:rPr>
        <w:t>自动撮合，也可以</w:t>
      </w:r>
      <w:ins w:id="146" w:author="China" w:date="2018-06-13T15:50:00Z">
        <w:r w:rsidR="0028281D">
          <w:rPr>
            <w:rFonts w:eastAsiaTheme="minorEastAsia" w:hint="eastAsia"/>
          </w:rPr>
          <w:t>是</w:t>
        </w:r>
      </w:ins>
      <w:del w:id="147" w:author="China" w:date="2018-06-13T15:50:00Z">
        <w:r w:rsidDel="0028281D">
          <w:rPr>
            <w:rFonts w:hint="eastAsia"/>
          </w:rPr>
          <w:delText>使用</w:delText>
        </w:r>
      </w:del>
      <w:r>
        <w:rPr>
          <w:rFonts w:hint="eastAsia"/>
        </w:rPr>
        <w:t>用户通过操作逻辑吃单。只有通过AML和KYC审查服务的用户，才能成为合格的卖方和买方。合格的买方和卖方有专门的智能合约维护用户信誉。</w:t>
      </w:r>
    </w:p>
    <w:p w:rsidR="00163DD6" w:rsidRDefault="00F705FB">
      <w:r>
        <w:rPr>
          <w:rFonts w:hint="eastAsia"/>
        </w:rPr>
        <w:lastRenderedPageBreak/>
        <w:t>数据持久化服务，就是智能合约对数据脱敏以后，由分布式的安全存储逻辑，写入到全网的自由存储空间。这些自由的存储空间由对应的节点服务器提供，</w:t>
      </w:r>
      <w:r w:rsidRPr="0028281D">
        <w:rPr>
          <w:rFonts w:hint="eastAsia"/>
          <w:highlight w:val="yellow"/>
          <w:rPrChange w:id="148" w:author="China" w:date="2018-06-13T15:51:00Z">
            <w:rPr>
              <w:rFonts w:hint="eastAsia"/>
            </w:rPr>
          </w:rPrChange>
        </w:rPr>
        <w:t>由读写逻辑智能合约随机命中，并且保证由足够的冗余。被使用的空间和带宽，都会有对应的收益。</w:t>
      </w:r>
    </w:p>
    <w:p w:rsidR="00163DD6" w:rsidRDefault="00F705FB">
      <w:pPr>
        <w:pStyle w:val="3"/>
      </w:pPr>
      <w:r>
        <w:rPr>
          <w:rFonts w:hint="eastAsia"/>
        </w:rPr>
        <w:t>3.3.3 无感支付</w:t>
      </w:r>
    </w:p>
    <w:p w:rsidR="00163DD6" w:rsidRDefault="00F705FB">
      <w:r>
        <w:rPr>
          <w:rFonts w:hint="eastAsia"/>
        </w:rPr>
        <w:t>OPN停车会员的法币支付接口是第一性的。区块链账本记账只是保证逻辑完整，让停车人和停车场经营者（车位主）之间的金钱关系准确可靠。停车之后的付款是由停车人在电子支付接口上自己完成的。</w:t>
      </w:r>
    </w:p>
    <w:p w:rsidR="00163DD6" w:rsidRDefault="00F705FB">
      <w:r>
        <w:rPr>
          <w:rFonts w:hint="eastAsia"/>
        </w:rPr>
        <w:t>OPN和有合法支付牌照的电子支付公司合作，让用户准确收到账单，选择自己习惯的支付形式。</w:t>
      </w:r>
    </w:p>
    <w:p w:rsidR="00163DD6" w:rsidRDefault="00F705FB">
      <w:r>
        <w:rPr>
          <w:rFonts w:hint="eastAsia"/>
        </w:rPr>
        <w:t>这种设计的一个好处就是，停车场经营者保留了停车人未支付账单，这样可以启动欠费追缴过程。一个合法注册的车辆停车费实际上和燃油费、电费一样，是车辆发挥作用的基本消耗。OPN网络成为停车标准，涵盖越来越多的停车场之后，各种预付费、定期交付、优先客户的服务套餐都会出现。</w:t>
      </w:r>
    </w:p>
    <w:p w:rsidR="00163DD6" w:rsidRDefault="00F705FB">
      <w:pPr>
        <w:pStyle w:val="3"/>
      </w:pPr>
      <w:r>
        <w:rPr>
          <w:rFonts w:hint="eastAsia"/>
        </w:rPr>
        <w:t>3.3.4 应用服务器</w:t>
      </w:r>
    </w:p>
    <w:p w:rsidR="00163DD6" w:rsidRDefault="00F705FB">
      <w:pPr>
        <w:rPr>
          <w:rFonts w:eastAsia="宋体"/>
          <w:color w:val="FF0000"/>
        </w:rPr>
      </w:pPr>
      <w:r>
        <w:rPr>
          <w:rFonts w:hint="eastAsia"/>
        </w:rPr>
        <w:t>应用服务器</w:t>
      </w:r>
      <w:ins w:id="149" w:author="China" w:date="2018-06-13T15:52:00Z">
        <w:r w:rsidR="0028281D">
          <w:rPr>
            <w:rFonts w:hint="eastAsia"/>
          </w:rPr>
          <w:t>是</w:t>
        </w:r>
      </w:ins>
      <w:r>
        <w:rPr>
          <w:rFonts w:hint="eastAsia"/>
        </w:rPr>
        <w:t>结合了用户逻辑智能合约和数据持久化合约的业务系统。商家提供服务产品和增值服务来增加OPN网络上的交易量，共享基础设施和支付接口。OPN会员可以在统一的界面获得更好的操作体验。</w:t>
      </w:r>
    </w:p>
    <w:p w:rsidR="00163DD6" w:rsidRDefault="00F705FB">
      <w:pPr>
        <w:pStyle w:val="2"/>
      </w:pPr>
      <w:r>
        <w:t>3.</w:t>
      </w:r>
      <w:r>
        <w:rPr>
          <w:rFonts w:eastAsia="宋体" w:hint="eastAsia"/>
        </w:rPr>
        <w:t xml:space="preserve">4 </w:t>
      </w:r>
      <w:r>
        <w:rPr>
          <w:rFonts w:eastAsia="宋体" w:hint="eastAsia"/>
        </w:rPr>
        <w:t>商家和增值服务</w:t>
      </w:r>
    </w:p>
    <w:p w:rsidR="00163DD6" w:rsidRDefault="00F705FB">
      <w:pPr>
        <w:widowControl w:val="0"/>
        <w:spacing w:after="100"/>
        <w:rPr>
          <w:rFonts w:ascii="Times" w:eastAsia="宋体" w:hAnsi="Times" w:cs="Times" w:hint="eastAsia"/>
          <w:color w:val="000000"/>
        </w:rPr>
      </w:pPr>
      <w:r>
        <w:rPr>
          <w:rFonts w:ascii="Times" w:eastAsia="宋体" w:hAnsi="Times" w:cs="Times" w:hint="eastAsia"/>
          <w:color w:val="000000"/>
        </w:rPr>
        <w:t>停车场给附近的商家带来客流，商家也为停车场带来客流。商家往往会以优免停车费的形式给客人提供优惠，或者结合停车位展开营销活动。我们把这样的优惠和活动当成</w:t>
      </w:r>
      <w:r>
        <w:rPr>
          <w:rFonts w:ascii="Times" w:eastAsia="宋体" w:hAnsi="Times" w:cs="Times" w:hint="eastAsia"/>
          <w:color w:val="000000"/>
        </w:rPr>
        <w:t>OPNX</w:t>
      </w:r>
      <w:r>
        <w:rPr>
          <w:rFonts w:ascii="Times" w:eastAsia="宋体" w:hAnsi="Times" w:cs="Times" w:hint="eastAsia"/>
          <w:color w:val="000000"/>
        </w:rPr>
        <w:t>网络上的延</w:t>
      </w:r>
      <w:ins w:id="150" w:author="China" w:date="2018-06-13T15:53:00Z">
        <w:r w:rsidR="0028281D">
          <w:rPr>
            <w:rFonts w:ascii="Times" w:eastAsia="宋体" w:hAnsi="Times" w:cs="Times" w:hint="eastAsia"/>
            <w:color w:val="000000"/>
          </w:rPr>
          <w:t>伸</w:t>
        </w:r>
      </w:ins>
      <w:del w:id="151" w:author="China" w:date="2018-06-13T15:52:00Z">
        <w:r w:rsidDel="0028281D">
          <w:rPr>
            <w:rFonts w:ascii="Times" w:eastAsia="宋体" w:hAnsi="Times" w:cs="Times" w:hint="eastAsia"/>
            <w:color w:val="000000"/>
          </w:rPr>
          <w:delText>申</w:delText>
        </w:r>
      </w:del>
      <w:r>
        <w:rPr>
          <w:rFonts w:ascii="Times" w:eastAsia="宋体" w:hAnsi="Times" w:cs="Times" w:hint="eastAsia"/>
          <w:color w:val="000000"/>
        </w:rPr>
        <w:t>服务，展开这种服务相关的产品营销需要在</w:t>
      </w:r>
      <w:r>
        <w:rPr>
          <w:rFonts w:ascii="Times" w:eastAsia="宋体" w:hAnsi="Times" w:cs="Times" w:hint="eastAsia"/>
          <w:color w:val="000000"/>
        </w:rPr>
        <w:t>OPNX</w:t>
      </w:r>
      <w:r>
        <w:rPr>
          <w:rFonts w:ascii="Times" w:eastAsia="宋体" w:hAnsi="Times" w:cs="Times" w:hint="eastAsia"/>
          <w:color w:val="000000"/>
        </w:rPr>
        <w:t>预先注册。注册过程首先定义产品的形式</w:t>
      </w:r>
      <w:ins w:id="152" w:author="China" w:date="2018-06-13T15:53:00Z">
        <w:r w:rsidR="0028281D">
          <w:rPr>
            <w:rFonts w:ascii="Times" w:eastAsia="宋体" w:hAnsi="Times" w:cs="Times" w:hint="eastAsia"/>
            <w:color w:val="000000"/>
          </w:rPr>
          <w:t>和</w:t>
        </w:r>
      </w:ins>
      <w:r>
        <w:rPr>
          <w:rFonts w:ascii="Times" w:eastAsia="宋体" w:hAnsi="Times" w:cs="Times" w:hint="eastAsia"/>
          <w:color w:val="000000"/>
        </w:rPr>
        <w:t>产业规则，然后</w:t>
      </w:r>
      <w:del w:id="153" w:author="China" w:date="2018-06-13T15:53:00Z">
        <w:r w:rsidDel="0028281D">
          <w:rPr>
            <w:rFonts w:ascii="Times" w:eastAsia="宋体" w:hAnsi="Times" w:cs="Times" w:hint="eastAsia"/>
            <w:color w:val="000000"/>
          </w:rPr>
          <w:delText>要</w:delText>
        </w:r>
      </w:del>
      <w:r>
        <w:rPr>
          <w:rFonts w:ascii="Times" w:eastAsia="宋体" w:hAnsi="Times" w:cs="Times" w:hint="eastAsia"/>
          <w:color w:val="000000"/>
        </w:rPr>
        <w:t>购买</w:t>
      </w:r>
      <w:r>
        <w:rPr>
          <w:rFonts w:ascii="Times" w:eastAsia="宋体" w:hAnsi="Times" w:cs="Times" w:hint="eastAsia"/>
          <w:color w:val="000000"/>
        </w:rPr>
        <w:t>OPNX</w:t>
      </w:r>
      <w:r>
        <w:rPr>
          <w:rFonts w:ascii="Times" w:eastAsia="宋体" w:hAnsi="Times" w:cs="Times" w:hint="eastAsia"/>
          <w:color w:val="000000"/>
        </w:rPr>
        <w:t>会员积分并销毁（销毁是系统默认的）。购买的比例和需要的空间、带宽服务、交易量有关。</w:t>
      </w:r>
    </w:p>
    <w:p w:rsidR="00163DD6" w:rsidRDefault="00F705FB">
      <w:pPr>
        <w:widowControl w:val="0"/>
        <w:spacing w:after="100"/>
        <w:rPr>
          <w:rFonts w:ascii="Times" w:eastAsia="Times" w:hAnsi="Times" w:cs="Times"/>
          <w:color w:val="000000"/>
        </w:rPr>
      </w:pPr>
      <w:r>
        <w:rPr>
          <w:rFonts w:ascii="Times" w:eastAsia="宋体" w:hAnsi="Times" w:cs="Times" w:hint="eastAsia"/>
          <w:color w:val="000000"/>
        </w:rPr>
        <w:t>在</w:t>
      </w:r>
      <w:r>
        <w:rPr>
          <w:rFonts w:ascii="Times" w:eastAsia="宋体" w:hAnsi="Times" w:cs="Times" w:hint="eastAsia"/>
          <w:color w:val="000000"/>
        </w:rPr>
        <w:t>OPNX</w:t>
      </w:r>
      <w:r>
        <w:rPr>
          <w:rFonts w:ascii="Times" w:eastAsia="宋体" w:hAnsi="Times" w:cs="Times" w:hint="eastAsia"/>
          <w:color w:val="000000"/>
        </w:rPr>
        <w:t>上除了商家的流量需求，停车场经营者也可以设立额外的有偿服务，由消费者根据需要购买服务。比如在多层的大规模综合商业设施的导航，这种</w:t>
      </w:r>
      <w:ins w:id="154" w:author="China" w:date="2018-06-13T15:54:00Z">
        <w:r w:rsidR="0028281D">
          <w:rPr>
            <w:rFonts w:ascii="Times" w:eastAsia="宋体" w:hAnsi="Times" w:cs="Times" w:hint="eastAsia"/>
            <w:color w:val="000000"/>
          </w:rPr>
          <w:t>三维</w:t>
        </w:r>
      </w:ins>
      <w:del w:id="155" w:author="China" w:date="2018-06-13T15:54:00Z">
        <w:r w:rsidDel="0028281D">
          <w:rPr>
            <w:rFonts w:ascii="Times" w:eastAsia="宋体" w:hAnsi="Times" w:cs="Times" w:hint="eastAsia"/>
            <w:color w:val="000000"/>
          </w:rPr>
          <w:delText>三位的</w:delText>
        </w:r>
      </w:del>
      <w:r>
        <w:rPr>
          <w:rFonts w:ascii="Times" w:eastAsia="宋体" w:hAnsi="Times" w:cs="Times" w:hint="eastAsia"/>
          <w:color w:val="000000"/>
        </w:rPr>
        <w:t>空间定位和</w:t>
      </w:r>
      <w:ins w:id="156" w:author="China" w:date="2018-06-13T15:54:00Z">
        <w:r w:rsidR="0028281D">
          <w:rPr>
            <w:rFonts w:ascii="Times" w:eastAsia="宋体" w:hAnsi="Times" w:cs="Times" w:hint="eastAsia"/>
            <w:color w:val="000000"/>
          </w:rPr>
          <w:t>导</w:t>
        </w:r>
      </w:ins>
      <w:del w:id="157" w:author="China" w:date="2018-06-13T15:54:00Z">
        <w:r w:rsidDel="0028281D">
          <w:rPr>
            <w:rFonts w:ascii="Times" w:eastAsia="宋体" w:hAnsi="Times" w:cs="Times" w:hint="eastAsia"/>
            <w:color w:val="000000"/>
          </w:rPr>
          <w:delText>到</w:delText>
        </w:r>
      </w:del>
      <w:r>
        <w:rPr>
          <w:rFonts w:ascii="Times" w:eastAsia="宋体" w:hAnsi="Times" w:cs="Times" w:hint="eastAsia"/>
          <w:color w:val="000000"/>
        </w:rPr>
        <w:t>航对于</w:t>
      </w:r>
      <w:ins w:id="158" w:author="China" w:date="2018-06-13T15:54:00Z">
        <w:r w:rsidR="0028281D">
          <w:rPr>
            <w:rFonts w:ascii="Times" w:eastAsia="宋体" w:hAnsi="Times" w:cs="Times" w:hint="eastAsia"/>
            <w:color w:val="000000"/>
          </w:rPr>
          <w:t>陌生</w:t>
        </w:r>
      </w:ins>
      <w:del w:id="159" w:author="China" w:date="2018-06-13T15:54:00Z">
        <w:r w:rsidDel="0028281D">
          <w:rPr>
            <w:rFonts w:ascii="Times" w:eastAsia="宋体" w:hAnsi="Times" w:cs="Times" w:hint="eastAsia"/>
            <w:color w:val="000000"/>
          </w:rPr>
          <w:delText>谋生</w:delText>
        </w:r>
      </w:del>
      <w:del w:id="160" w:author="China" w:date="2018-06-13T15:56:00Z">
        <w:r w:rsidDel="0028281D">
          <w:rPr>
            <w:rFonts w:ascii="Times" w:eastAsia="宋体" w:hAnsi="Times" w:cs="Times" w:hint="eastAsia"/>
            <w:color w:val="000000"/>
          </w:rPr>
          <w:delText>的</w:delText>
        </w:r>
      </w:del>
      <w:r>
        <w:rPr>
          <w:rFonts w:ascii="Times" w:eastAsia="宋体" w:hAnsi="Times" w:cs="Times" w:hint="eastAsia"/>
          <w:color w:val="000000"/>
        </w:rPr>
        <w:t>访客</w:t>
      </w:r>
      <w:ins w:id="161" w:author="China" w:date="2018-06-13T15:56:00Z">
        <w:r w:rsidR="0028281D">
          <w:rPr>
            <w:rFonts w:ascii="Times" w:eastAsia="宋体" w:hAnsi="Times" w:cs="Times" w:hint="eastAsia"/>
            <w:color w:val="000000"/>
          </w:rPr>
          <w:t>的同行</w:t>
        </w:r>
      </w:ins>
      <w:r>
        <w:rPr>
          <w:rFonts w:ascii="Times" w:eastAsia="宋体" w:hAnsi="Times" w:cs="Times" w:hint="eastAsia"/>
          <w:color w:val="000000"/>
        </w:rPr>
        <w:t>，</w:t>
      </w:r>
      <w:ins w:id="162" w:author="China" w:date="2018-06-13T15:55:00Z">
        <w:r w:rsidR="0028281D">
          <w:rPr>
            <w:rFonts w:ascii="Times" w:eastAsia="宋体" w:hAnsi="Times" w:cs="Times" w:hint="eastAsia"/>
            <w:color w:val="000000"/>
          </w:rPr>
          <w:t>或者</w:t>
        </w:r>
      </w:ins>
      <w:ins w:id="163" w:author="China" w:date="2018-06-13T15:57:00Z">
        <w:r w:rsidR="0028281D">
          <w:rPr>
            <w:rFonts w:ascii="Times" w:eastAsia="宋体" w:hAnsi="Times" w:cs="Times" w:hint="eastAsia"/>
            <w:color w:val="000000"/>
          </w:rPr>
          <w:t>有关组织</w:t>
        </w:r>
      </w:ins>
      <w:ins w:id="164" w:author="China" w:date="2018-06-13T15:55:00Z">
        <w:r w:rsidR="0028281D">
          <w:rPr>
            <w:rFonts w:ascii="Times" w:eastAsia="宋体" w:hAnsi="Times" w:cs="Times" w:hint="eastAsia"/>
            <w:color w:val="000000"/>
          </w:rPr>
          <w:t>对突发状况的处理</w:t>
        </w:r>
      </w:ins>
      <w:ins w:id="165" w:author="China" w:date="2018-06-13T15:57:00Z">
        <w:r w:rsidR="0028281D">
          <w:rPr>
            <w:rFonts w:ascii="Times" w:eastAsia="宋体" w:hAnsi="Times" w:cs="Times" w:hint="eastAsia"/>
            <w:color w:val="000000"/>
          </w:rPr>
          <w:t>等</w:t>
        </w:r>
      </w:ins>
      <w:del w:id="166" w:author="China" w:date="2018-06-13T15:54:00Z">
        <w:r w:rsidDel="0028281D">
          <w:rPr>
            <w:rFonts w:ascii="Times" w:eastAsia="宋体" w:hAnsi="Times" w:cs="Times" w:hint="eastAsia"/>
            <w:color w:val="000000"/>
          </w:rPr>
          <w:delText>和</w:delText>
        </w:r>
      </w:del>
      <w:del w:id="167" w:author="China" w:date="2018-06-13T15:55:00Z">
        <w:r w:rsidDel="0028281D">
          <w:rPr>
            <w:rFonts w:ascii="Times" w:eastAsia="宋体" w:hAnsi="Times" w:cs="Times" w:hint="eastAsia"/>
            <w:color w:val="000000"/>
          </w:rPr>
          <w:delText>紧急情况下的定位</w:delText>
        </w:r>
      </w:del>
      <w:r>
        <w:rPr>
          <w:rFonts w:ascii="Times" w:eastAsia="宋体" w:hAnsi="Times" w:cs="Times" w:hint="eastAsia"/>
          <w:color w:val="000000"/>
        </w:rPr>
        <w:t>尤其</w:t>
      </w:r>
      <w:ins w:id="168" w:author="China" w:date="2018-06-13T15:54:00Z">
        <w:r w:rsidR="0028281D">
          <w:rPr>
            <w:rFonts w:ascii="Times" w:eastAsia="宋体" w:hAnsi="Times" w:cs="Times" w:hint="eastAsia"/>
            <w:color w:val="000000"/>
          </w:rPr>
          <w:t>重要</w:t>
        </w:r>
      </w:ins>
      <w:del w:id="169" w:author="China" w:date="2018-06-13T15:54:00Z">
        <w:r w:rsidDel="0028281D">
          <w:rPr>
            <w:rFonts w:ascii="Times" w:eastAsia="宋体" w:hAnsi="Times" w:cs="Times" w:hint="eastAsia"/>
            <w:color w:val="000000"/>
          </w:rPr>
          <w:delText>需要</w:delText>
        </w:r>
      </w:del>
      <w:r>
        <w:rPr>
          <w:rFonts w:ascii="Times" w:eastAsia="宋体" w:hAnsi="Times" w:cs="Times" w:hint="eastAsia"/>
          <w:color w:val="000000"/>
        </w:rPr>
        <w:t>。</w:t>
      </w:r>
      <w:del w:id="170" w:author="China" w:date="2018-06-13T15:57:00Z">
        <w:r w:rsidDel="0028281D">
          <w:rPr>
            <w:rFonts w:ascii="Times" w:eastAsia="宋体" w:hAnsi="Times" w:cs="Times" w:hint="eastAsia"/>
            <w:color w:val="000000"/>
          </w:rPr>
          <w:delText>这种导航系统不是必须的，有很多技术手段来开发部署，才能成为通用的即时通信服务。</w:delText>
        </w:r>
      </w:del>
      <w:r>
        <w:rPr>
          <w:rFonts w:ascii="Times" w:eastAsia="宋体" w:hAnsi="Times" w:cs="Times" w:hint="eastAsia"/>
          <w:color w:val="000000"/>
        </w:rPr>
        <w:t>开发这种服务在</w:t>
      </w:r>
      <w:r>
        <w:rPr>
          <w:rFonts w:ascii="Times" w:eastAsia="宋体" w:hAnsi="Times" w:cs="Times" w:hint="eastAsia"/>
          <w:color w:val="000000"/>
        </w:rPr>
        <w:t>OPNX</w:t>
      </w:r>
      <w:r>
        <w:rPr>
          <w:rFonts w:ascii="Times" w:eastAsia="宋体" w:hAnsi="Times" w:cs="Times" w:hint="eastAsia"/>
          <w:color w:val="000000"/>
        </w:rPr>
        <w:t>展现，可以避免重投资。统一的用户界面可以避免用户重复安装和繁琐的操作切换。这种服务也需要购买</w:t>
      </w:r>
      <w:r>
        <w:rPr>
          <w:rFonts w:ascii="Times" w:eastAsia="宋体" w:hAnsi="Times" w:cs="Times" w:hint="eastAsia"/>
          <w:color w:val="000000"/>
        </w:rPr>
        <w:t>OPNX</w:t>
      </w:r>
      <w:r>
        <w:rPr>
          <w:rFonts w:ascii="Times" w:eastAsia="宋体" w:hAnsi="Times" w:cs="Times" w:hint="eastAsia"/>
          <w:color w:val="000000"/>
        </w:rPr>
        <w:t>会员积分并销毁完成在区块链网络的上部署。</w:t>
      </w:r>
    </w:p>
    <w:p w:rsidR="00163DD6" w:rsidRDefault="00F705FB">
      <w:pPr>
        <w:pStyle w:val="2"/>
      </w:pPr>
      <w:r>
        <w:rPr>
          <w:rFonts w:hint="eastAsia"/>
        </w:rPr>
        <w:t>3.5 停车资产去中心交易所</w:t>
      </w:r>
    </w:p>
    <w:p w:rsidR="00163DD6" w:rsidRDefault="00F705FB">
      <w:r>
        <w:rPr>
          <w:rFonts w:hint="eastAsia"/>
        </w:rPr>
        <w:t>要在OPNX挂牌交易的资产，必须是OPNX入网的停车场的资产。首先，这些资产的收益权也是在OPNX网络内结算的。这些资产所在的停车场的历史收入状况，对应收入份额和回报都在OPNX历史账本可查。其次，这些资产需要通过OPNX基金会成员</w:t>
      </w:r>
      <w:del w:id="171" w:author="China" w:date="2018-06-13T15:58:00Z">
        <w:r w:rsidDel="0028281D">
          <w:rPr>
            <w:rFonts w:hint="eastAsia"/>
          </w:rPr>
          <w:delText>经过</w:delText>
        </w:r>
      </w:del>
      <w:r>
        <w:rPr>
          <w:rFonts w:hint="eastAsia"/>
        </w:rPr>
        <w:t>评估，这些评估和法律服务</w:t>
      </w:r>
      <w:ins w:id="172" w:author="China" w:date="2018-06-13T15:58:00Z">
        <w:r w:rsidR="0028281D">
          <w:rPr>
            <w:rFonts w:hint="eastAsia"/>
          </w:rPr>
          <w:t>是</w:t>
        </w:r>
      </w:ins>
      <w:r>
        <w:rPr>
          <w:rFonts w:hint="eastAsia"/>
        </w:rPr>
        <w:t>有账可查的。提供评估和法律服务也必须先成为OPNX基金会成员，并且持有基金会股份。这些评估过的资产在交易挂牌时有评估服务方的签名，只有资产被成交后才能获得想要的法律服务手续费。</w:t>
      </w:r>
    </w:p>
    <w:p w:rsidR="00163DD6" w:rsidRDefault="00F705FB">
      <w:r>
        <w:rPr>
          <w:rFonts w:hint="eastAsia"/>
        </w:rPr>
        <w:t>所有这些资产在网络内挂牌后，该资产就由智能合约控制，并且对应的收入也进入基金会交易账户。卖家收到买家付款后，自己放行资产。这部分资产由抵押账户转入买家账户。资产交易完成后，对应的停车场收入，也就自动结算给买家。</w:t>
      </w:r>
    </w:p>
    <w:p w:rsidR="00163DD6" w:rsidRDefault="00F705FB">
      <w:pPr>
        <w:jc w:val="center"/>
      </w:pPr>
      <w:r>
        <w:rPr>
          <w:noProof/>
        </w:rPr>
        <w:lastRenderedPageBreak/>
        <w:drawing>
          <wp:inline distT="0" distB="0" distL="114300" distR="114300">
            <wp:extent cx="3491865" cy="2624455"/>
            <wp:effectExtent l="0" t="0" r="13335" b="44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3491865" cy="2624455"/>
                    </a:xfrm>
                    <a:prstGeom prst="rect">
                      <a:avLst/>
                    </a:prstGeom>
                    <a:noFill/>
                    <a:ln w="9525">
                      <a:noFill/>
                    </a:ln>
                  </pic:spPr>
                </pic:pic>
              </a:graphicData>
            </a:graphic>
          </wp:inline>
        </w:drawing>
      </w:r>
    </w:p>
    <w:p w:rsidR="00163DD6" w:rsidRDefault="00163DD6"/>
    <w:p w:rsidR="00163DD6" w:rsidRDefault="00F705FB">
      <w:pPr>
        <w:rPr>
          <w:rFonts w:eastAsia="宋体"/>
        </w:rPr>
      </w:pPr>
      <w:r>
        <w:rPr>
          <w:rFonts w:eastAsia="宋体" w:hint="eastAsia"/>
        </w:rPr>
        <w:t>去中心化的交易所，没有交易对手风险。并且可以引入实体经济需要的第三方服务对注册交易的资产增性。比如，保险公司可以为停车场提供保险服务，如果卖出资产的停车场遇到意外时收益权终止，那么购买者可以获得保险赔偿，而这个赔偿仍然时在</w:t>
      </w:r>
      <w:r>
        <w:rPr>
          <w:rFonts w:eastAsia="宋体" w:hint="eastAsia"/>
        </w:rPr>
        <w:t>OPNX</w:t>
      </w:r>
      <w:r>
        <w:rPr>
          <w:rFonts w:eastAsia="宋体" w:hint="eastAsia"/>
        </w:rPr>
        <w:t>网络上完成支付。</w:t>
      </w:r>
    </w:p>
    <w:p w:rsidR="00163DD6" w:rsidRDefault="00F705FB">
      <w:pPr>
        <w:pStyle w:val="2"/>
      </w:pPr>
      <w:r>
        <w:rPr>
          <w:rFonts w:hint="eastAsia"/>
        </w:rPr>
        <w:t>3.6 OPNX两种通证</w:t>
      </w:r>
    </w:p>
    <w:p w:rsidR="00163DD6" w:rsidRDefault="00F705FB">
      <w:pPr>
        <w:rPr>
          <w:rFonts w:eastAsia="宋体"/>
        </w:rPr>
      </w:pPr>
      <w:r>
        <w:rPr>
          <w:rFonts w:eastAsia="宋体" w:hint="eastAsia"/>
        </w:rPr>
        <w:t>在</w:t>
      </w:r>
      <w:r>
        <w:rPr>
          <w:rFonts w:eastAsia="宋体" w:hint="eastAsia"/>
        </w:rPr>
        <w:t>OPNX</w:t>
      </w:r>
      <w:r>
        <w:rPr>
          <w:rFonts w:eastAsia="宋体" w:hint="eastAsia"/>
        </w:rPr>
        <w:t>网络设计了两种通证来实现价值传导，。</w:t>
      </w:r>
    </w:p>
    <w:p w:rsidR="00163DD6" w:rsidRDefault="00F705FB">
      <w:pPr>
        <w:rPr>
          <w:rFonts w:eastAsia="宋体"/>
        </w:rPr>
      </w:pPr>
      <w:r>
        <w:rPr>
          <w:rFonts w:eastAsia="宋体" w:hint="eastAsia"/>
        </w:rPr>
        <w:t>第一种通证是</w:t>
      </w:r>
      <w:r>
        <w:rPr>
          <w:rFonts w:eastAsia="宋体" w:hint="eastAsia"/>
        </w:rPr>
        <w:t>OPNX</w:t>
      </w:r>
      <w:r>
        <w:rPr>
          <w:rFonts w:eastAsia="宋体" w:hint="eastAsia"/>
        </w:rPr>
        <w:t>总量</w:t>
      </w:r>
      <w:ins w:id="173" w:author="China" w:date="2018-06-13T15:59:00Z">
        <w:r w:rsidR="0028281D">
          <w:rPr>
            <w:rFonts w:eastAsia="宋体" w:hint="eastAsia"/>
          </w:rPr>
          <w:t>有限</w:t>
        </w:r>
      </w:ins>
      <w:del w:id="174" w:author="China" w:date="2018-06-13T15:59:00Z">
        <w:r w:rsidDel="0028281D">
          <w:rPr>
            <w:rFonts w:eastAsia="宋体" w:hint="eastAsia"/>
          </w:rPr>
          <w:delText>由限</w:delText>
        </w:r>
      </w:del>
      <w:r>
        <w:rPr>
          <w:rFonts w:eastAsia="宋体" w:hint="eastAsia"/>
        </w:rPr>
        <w:t>的投资股份。</w:t>
      </w:r>
      <w:r>
        <w:rPr>
          <w:rFonts w:eastAsia="宋体" w:hint="eastAsia"/>
        </w:rPr>
        <w:t>OPNX</w:t>
      </w:r>
      <w:r>
        <w:rPr>
          <w:rFonts w:eastAsia="宋体" w:hint="eastAsia"/>
        </w:rPr>
        <w:t>基金会组织资源设计和开发</w:t>
      </w:r>
      <w:r>
        <w:rPr>
          <w:rFonts w:eastAsia="宋体" w:hint="eastAsia"/>
        </w:rPr>
        <w:t>OPNX</w:t>
      </w:r>
      <w:r>
        <w:rPr>
          <w:rFonts w:eastAsia="宋体" w:hint="eastAsia"/>
        </w:rPr>
        <w:t>区块链网络，这些参与者以资金、服务、技术、产品的形式支持</w:t>
      </w:r>
      <w:r>
        <w:rPr>
          <w:rFonts w:eastAsia="宋体" w:hint="eastAsia"/>
        </w:rPr>
        <w:t>OPNX</w:t>
      </w:r>
      <w:r>
        <w:rPr>
          <w:rFonts w:eastAsia="宋体" w:hint="eastAsia"/>
        </w:rPr>
        <w:t>网络的产生和成长。</w:t>
      </w:r>
      <w:r>
        <w:rPr>
          <w:rFonts w:eastAsia="宋体" w:hint="eastAsia"/>
        </w:rPr>
        <w:t>OPNX</w:t>
      </w:r>
      <w:r>
        <w:rPr>
          <w:rFonts w:eastAsia="宋体" w:hint="eastAsia"/>
        </w:rPr>
        <w:t>基金会向参与者</w:t>
      </w:r>
      <w:ins w:id="175" w:author="China" w:date="2018-06-13T16:00:00Z">
        <w:r w:rsidR="0028281D">
          <w:rPr>
            <w:rFonts w:eastAsia="宋体" w:hint="eastAsia"/>
          </w:rPr>
          <w:t>发行</w:t>
        </w:r>
      </w:ins>
      <w:del w:id="176" w:author="China" w:date="2018-06-13T16:00:00Z">
        <w:r w:rsidDel="0028281D">
          <w:rPr>
            <w:rFonts w:eastAsia="宋体" w:hint="eastAsia"/>
          </w:rPr>
          <w:delText>发方</w:delText>
        </w:r>
      </w:del>
      <w:r>
        <w:rPr>
          <w:rFonts w:eastAsia="宋体" w:hint="eastAsia"/>
        </w:rPr>
        <w:t>股份来代表透明的贡献。这些通证的收益来自</w:t>
      </w:r>
      <w:r>
        <w:rPr>
          <w:rFonts w:eastAsia="宋体" w:hint="eastAsia"/>
        </w:rPr>
        <w:t>OPNX</w:t>
      </w:r>
      <w:r>
        <w:rPr>
          <w:rFonts w:eastAsia="宋体" w:hint="eastAsia"/>
        </w:rPr>
        <w:t>平台交易手续费。</w:t>
      </w:r>
      <w:r>
        <w:rPr>
          <w:rFonts w:eastAsia="宋体" w:hint="eastAsia"/>
        </w:rPr>
        <w:t>OPNX</w:t>
      </w:r>
      <w:r>
        <w:rPr>
          <w:rFonts w:eastAsia="宋体" w:hint="eastAsia"/>
        </w:rPr>
        <w:t>权益通证在平台上也可以交易。</w:t>
      </w:r>
    </w:p>
    <w:p w:rsidR="00163DD6" w:rsidRDefault="00F705FB">
      <w:pPr>
        <w:rPr>
          <w:rFonts w:eastAsia="宋体"/>
        </w:rPr>
      </w:pPr>
      <w:r>
        <w:rPr>
          <w:rFonts w:eastAsia="宋体" w:hint="eastAsia"/>
        </w:rPr>
        <w:t>第二种通证</w:t>
      </w:r>
      <w:ins w:id="177" w:author="China" w:date="2018-06-13T16:00:00Z">
        <w:r w:rsidR="0028281D">
          <w:rPr>
            <w:rFonts w:eastAsia="宋体" w:hint="eastAsia"/>
          </w:rPr>
          <w:t>是</w:t>
        </w:r>
      </w:ins>
      <w:r>
        <w:rPr>
          <w:rFonts w:eastAsia="宋体" w:hint="eastAsia"/>
        </w:rPr>
        <w:t>OPNX</w:t>
      </w:r>
      <w:r>
        <w:rPr>
          <w:rFonts w:eastAsia="宋体" w:hint="eastAsia"/>
        </w:rPr>
        <w:t>停车会员积分，总量是没有限制的。注册会员支付停车费用时自动生成的，积分代表了会员对网络的贡献。积分支付网络服务。积分的另一个重要的功能</w:t>
      </w:r>
      <w:del w:id="178" w:author="China" w:date="2018-06-13T16:01:00Z">
        <w:r w:rsidDel="0028281D">
          <w:rPr>
            <w:rFonts w:eastAsia="宋体" w:hint="eastAsia"/>
          </w:rPr>
          <w:delText>就</w:delText>
        </w:r>
      </w:del>
      <w:r>
        <w:rPr>
          <w:rFonts w:eastAsia="宋体" w:hint="eastAsia"/>
        </w:rPr>
        <w:t>是</w:t>
      </w:r>
      <w:ins w:id="179" w:author="China" w:date="2018-06-13T16:01:00Z">
        <w:r w:rsidR="0028281D">
          <w:rPr>
            <w:rFonts w:eastAsia="宋体" w:hint="eastAsia"/>
          </w:rPr>
          <w:t>：</w:t>
        </w:r>
      </w:ins>
      <w:r>
        <w:rPr>
          <w:rFonts w:eastAsia="宋体" w:hint="eastAsia"/>
        </w:rPr>
        <w:t>在</w:t>
      </w:r>
      <w:r>
        <w:rPr>
          <w:rFonts w:eastAsia="宋体" w:hint="eastAsia"/>
        </w:rPr>
        <w:t>OPNX</w:t>
      </w:r>
      <w:r>
        <w:rPr>
          <w:rFonts w:eastAsia="宋体" w:hint="eastAsia"/>
        </w:rPr>
        <w:t>网络上发行资产，经营收费的增值服务必须要购买一定的积分。</w:t>
      </w:r>
      <w:r>
        <w:rPr>
          <w:rFonts w:eastAsia="宋体" w:hint="eastAsia"/>
        </w:rPr>
        <w:t>OPNX</w:t>
      </w:r>
      <w:r>
        <w:rPr>
          <w:rFonts w:eastAsia="宋体" w:hint="eastAsia"/>
        </w:rPr>
        <w:t>平台提供了积分卖出和购买的功能。</w:t>
      </w:r>
    </w:p>
    <w:p w:rsidR="00163DD6" w:rsidRDefault="00F705FB">
      <w:pPr>
        <w:pStyle w:val="1"/>
      </w:pPr>
      <w:r>
        <w:br w:type="page"/>
      </w:r>
      <w:r>
        <w:rPr>
          <w:rFonts w:eastAsia="宋体" w:hint="eastAsia"/>
        </w:rPr>
        <w:lastRenderedPageBreak/>
        <w:t>4</w:t>
      </w:r>
      <w:r>
        <w:t xml:space="preserve"> </w:t>
      </w:r>
      <w:r>
        <w:rPr>
          <w:rFonts w:eastAsia="宋体" w:hint="eastAsia"/>
        </w:rPr>
        <w:t>开放停车网络</w:t>
      </w:r>
      <w:r>
        <w:rPr>
          <w:rFonts w:eastAsia="宋体" w:hint="eastAsia"/>
        </w:rPr>
        <w:t>OPNX</w:t>
      </w:r>
      <w:r>
        <w:rPr>
          <w:rFonts w:eastAsia="宋体" w:hint="eastAsia"/>
        </w:rPr>
        <w:t>）的经济系统设计</w:t>
      </w:r>
    </w:p>
    <w:p w:rsidR="00163DD6" w:rsidRDefault="00F705FB">
      <w:pPr>
        <w:pStyle w:val="2"/>
      </w:pPr>
      <w:r>
        <w:rPr>
          <w:rFonts w:hint="eastAsia"/>
        </w:rPr>
        <w:t>4.1 停车服务网络经济系统的循环和发展</w:t>
      </w:r>
    </w:p>
    <w:p w:rsidR="00163DD6" w:rsidRDefault="00F705FB">
      <w:pPr>
        <w:widowControl w:val="0"/>
        <w:spacing w:after="100"/>
        <w:jc w:val="both"/>
        <w:rPr>
          <w:rFonts w:ascii="Times" w:eastAsia="宋体" w:hAnsi="Times" w:cs="Times" w:hint="eastAsia"/>
          <w:color w:val="000000"/>
        </w:rPr>
      </w:pPr>
      <w:r>
        <w:rPr>
          <w:rFonts w:ascii="Times" w:eastAsia="宋体" w:hAnsi="Times" w:cs="Times" w:hint="eastAsia"/>
          <w:color w:val="000000"/>
        </w:rPr>
        <w:t>开放停车网络（</w:t>
      </w:r>
      <w:r>
        <w:rPr>
          <w:rFonts w:ascii="Times" w:eastAsia="宋体" w:hAnsi="Times" w:cs="Times" w:hint="eastAsia"/>
          <w:color w:val="000000"/>
        </w:rPr>
        <w:t>OPNX</w:t>
      </w:r>
      <w:r>
        <w:rPr>
          <w:rFonts w:ascii="Times" w:eastAsia="宋体" w:hAnsi="Times" w:cs="Times" w:hint="eastAsia"/>
          <w:color w:val="000000"/>
        </w:rPr>
        <w:t>）就是指参与者组成的交易结构。网络中的参与者遵守相同的交易规范，最大限度降低交易成本，增加循环效率。</w:t>
      </w:r>
      <w:r>
        <w:rPr>
          <w:rFonts w:ascii="Times" w:eastAsia="宋体" w:hAnsi="Times" w:cs="Times" w:hint="eastAsia"/>
          <w:color w:val="000000"/>
        </w:rPr>
        <w:t>OPNX</w:t>
      </w:r>
      <w:r>
        <w:rPr>
          <w:rFonts w:ascii="Times" w:eastAsia="宋体" w:hAnsi="Times" w:cs="Times" w:hint="eastAsia"/>
          <w:color w:val="000000"/>
        </w:rPr>
        <w:t>网络记录所有参与者的经济贡献。整个网络的收益中的一部分用来反馈给这些贡献者，就会激励网络成长。</w:t>
      </w:r>
    </w:p>
    <w:p w:rsidR="00163DD6" w:rsidRDefault="00F705FB">
      <w:pPr>
        <w:widowControl w:val="0"/>
        <w:spacing w:after="100"/>
        <w:jc w:val="both"/>
        <w:rPr>
          <w:rFonts w:ascii="Times" w:eastAsia="宋体" w:hAnsi="Times" w:cs="Times" w:hint="eastAsia"/>
          <w:color w:val="000000"/>
        </w:rPr>
      </w:pPr>
      <w:r>
        <w:rPr>
          <w:rFonts w:ascii="Times" w:eastAsia="宋体" w:hAnsi="Times" w:cs="Times" w:hint="eastAsia"/>
          <w:color w:val="000000"/>
        </w:rPr>
        <w:t>OPNX</w:t>
      </w:r>
      <w:r>
        <w:rPr>
          <w:rFonts w:ascii="Times" w:eastAsia="宋体" w:hAnsi="Times" w:cs="Times" w:hint="eastAsia"/>
          <w:color w:val="000000"/>
        </w:rPr>
        <w:t>经济循环参与者包括</w:t>
      </w:r>
      <w:r>
        <w:rPr>
          <w:rFonts w:ascii="Times" w:eastAsia="宋体" w:hAnsi="Times" w:cs="Times" w:hint="eastAsia"/>
          <w:b/>
          <w:bCs/>
          <w:color w:val="000000"/>
        </w:rPr>
        <w:t>OPNX</w:t>
      </w:r>
      <w:r>
        <w:rPr>
          <w:rFonts w:ascii="Times" w:eastAsia="宋体" w:hAnsi="Times" w:cs="Times" w:hint="eastAsia"/>
          <w:b/>
          <w:bCs/>
          <w:color w:val="000000"/>
        </w:rPr>
        <w:t>基金会成员</w:t>
      </w:r>
      <w:r>
        <w:rPr>
          <w:rFonts w:ascii="Times" w:eastAsia="宋体" w:hAnsi="Times" w:cs="Times" w:hint="eastAsia"/>
          <w:color w:val="000000"/>
        </w:rPr>
        <w:t>和</w:t>
      </w:r>
      <w:r>
        <w:rPr>
          <w:rFonts w:ascii="Times" w:eastAsia="宋体" w:hAnsi="Times" w:cs="Times" w:hint="eastAsia"/>
          <w:b/>
          <w:bCs/>
          <w:color w:val="000000"/>
        </w:rPr>
        <w:t>OPNX</w:t>
      </w:r>
      <w:r>
        <w:rPr>
          <w:rFonts w:ascii="Times" w:eastAsia="宋体" w:hAnsi="Times" w:cs="Times" w:hint="eastAsia"/>
          <w:b/>
          <w:bCs/>
          <w:color w:val="000000"/>
        </w:rPr>
        <w:t>网络会员</w:t>
      </w:r>
      <w:r>
        <w:rPr>
          <w:rFonts w:ascii="Times" w:eastAsia="宋体" w:hAnsi="Times" w:cs="Times" w:hint="eastAsia"/>
          <w:color w:val="000000"/>
        </w:rPr>
        <w:t>。</w:t>
      </w:r>
      <w:r>
        <w:rPr>
          <w:rFonts w:ascii="Times" w:eastAsia="宋体" w:hAnsi="Times" w:cs="Times" w:hint="eastAsia"/>
          <w:color w:val="000000"/>
        </w:rPr>
        <w:t>OPNX</w:t>
      </w:r>
      <w:r>
        <w:rPr>
          <w:rFonts w:ascii="Times" w:eastAsia="宋体" w:hAnsi="Times" w:cs="Times" w:hint="eastAsia"/>
          <w:color w:val="000000"/>
        </w:rPr>
        <w:t>基金会成员认同基金会的章程持有基金会的股份（权益通证）。</w:t>
      </w:r>
      <w:r>
        <w:rPr>
          <w:rFonts w:ascii="Times" w:eastAsia="宋体" w:hAnsi="Times" w:cs="Times" w:hint="eastAsia"/>
          <w:b/>
          <w:bCs/>
          <w:color w:val="000000"/>
        </w:rPr>
        <w:t>OPNX</w:t>
      </w:r>
      <w:r>
        <w:rPr>
          <w:rFonts w:ascii="Times" w:eastAsia="宋体" w:hAnsi="Times" w:cs="Times" w:hint="eastAsia"/>
          <w:b/>
          <w:bCs/>
          <w:color w:val="000000"/>
        </w:rPr>
        <w:t>网络会员在</w:t>
      </w:r>
      <w:r>
        <w:rPr>
          <w:rFonts w:ascii="Times" w:eastAsia="宋体" w:hAnsi="Times" w:cs="Times" w:hint="eastAsia"/>
          <w:color w:val="000000"/>
        </w:rPr>
        <w:t>网络中的经济往来，用现实社会法定的支付接口结算。同时</w:t>
      </w:r>
      <w:r>
        <w:rPr>
          <w:rFonts w:ascii="Times" w:eastAsia="宋体" w:hAnsi="Times" w:cs="Times" w:hint="eastAsia"/>
          <w:color w:val="000000"/>
        </w:rPr>
        <w:t>OPNX</w:t>
      </w:r>
      <w:r>
        <w:rPr>
          <w:rFonts w:ascii="Times" w:eastAsia="宋体" w:hAnsi="Times" w:cs="Times" w:hint="eastAsia"/>
          <w:color w:val="000000"/>
        </w:rPr>
        <w:t>网络用积分（功能通证）记录这些经济活动对网络的贡献。</w:t>
      </w:r>
    </w:p>
    <w:p w:rsidR="00163DD6" w:rsidRDefault="00F705FB">
      <w:pPr>
        <w:widowControl w:val="0"/>
        <w:spacing w:after="100"/>
        <w:jc w:val="both"/>
        <w:rPr>
          <w:rFonts w:ascii="Times" w:eastAsia="宋体" w:hAnsi="Times" w:cs="Times" w:hint="eastAsia"/>
          <w:color w:val="000000"/>
        </w:rPr>
      </w:pPr>
      <w:r>
        <w:rPr>
          <w:rFonts w:ascii="Times" w:eastAsia="宋体" w:hAnsi="Times" w:cs="Times" w:hint="eastAsia"/>
          <w:color w:val="000000"/>
        </w:rPr>
        <w:t>基金会负责早期建设投资、网络持续改进、发展。基金会的成员持有基金会的股份（权益通证）。停车人向停车场支付停车费的同时也获得网络积分（功能通证）。这些积分可以购买停车服务锁定时间，也可以购买其他停车服务，比如三维室内导航。也可以在</w:t>
      </w:r>
      <w:r>
        <w:rPr>
          <w:rFonts w:ascii="Times" w:eastAsia="宋体" w:hAnsi="Times" w:cs="Times" w:hint="eastAsia"/>
          <w:color w:val="000000"/>
        </w:rPr>
        <w:t>OPNX</w:t>
      </w:r>
      <w:r>
        <w:rPr>
          <w:rFonts w:ascii="Times" w:eastAsia="宋体" w:hAnsi="Times" w:cs="Times" w:hint="eastAsia"/>
          <w:color w:val="000000"/>
        </w:rPr>
        <w:t>网络上出售。如果要在网络上展业</w:t>
      </w:r>
      <w:ins w:id="180" w:author="China" w:date="2018-06-13T16:02:00Z">
        <w:r w:rsidR="0028281D">
          <w:rPr>
            <w:rFonts w:ascii="Times" w:eastAsia="宋体" w:hAnsi="Times" w:cs="Times" w:hint="eastAsia"/>
            <w:color w:val="000000"/>
          </w:rPr>
          <w:t>，</w:t>
        </w:r>
      </w:ins>
      <w:r>
        <w:rPr>
          <w:rFonts w:ascii="Times" w:eastAsia="宋体" w:hAnsi="Times" w:cs="Times" w:hint="eastAsia"/>
          <w:color w:val="000000"/>
        </w:rPr>
        <w:t>必须购买积分并销毁，提供服务可以使用网络的结算接口，也可以用积分（功能通证）的形式结算。除了新增展商购买积分以外，基金会从手续费中拿出一个固定比例购买积分并销毁。这样，积分的拥有者就会分享网络活跃和网络增长带来的红利。</w:t>
      </w:r>
    </w:p>
    <w:p w:rsidR="00163DD6" w:rsidRDefault="00F705FB">
      <w:pPr>
        <w:pStyle w:val="2"/>
        <w:rPr>
          <w:rFonts w:eastAsia="宋体"/>
        </w:rPr>
      </w:pPr>
      <w:r>
        <w:rPr>
          <w:rFonts w:eastAsia="宋体" w:hint="eastAsia"/>
        </w:rPr>
        <w:t>4.2 OPNX</w:t>
      </w:r>
      <w:r>
        <w:rPr>
          <w:rFonts w:eastAsia="宋体" w:hint="eastAsia"/>
        </w:rPr>
        <w:t>循环经济的参与者</w:t>
      </w:r>
    </w:p>
    <w:p w:rsidR="00163DD6" w:rsidRDefault="00F705FB">
      <w:pPr>
        <w:widowControl w:val="0"/>
        <w:spacing w:after="100"/>
        <w:jc w:val="both"/>
        <w:rPr>
          <w:rFonts w:ascii="Times" w:eastAsia="宋体" w:hAnsi="Times" w:cs="Times" w:hint="eastAsia"/>
          <w:color w:val="000000"/>
        </w:rPr>
      </w:pPr>
      <w:r>
        <w:rPr>
          <w:rFonts w:ascii="Times" w:eastAsia="宋体" w:hAnsi="Times" w:cs="Times" w:hint="eastAsia"/>
          <w:color w:val="000000"/>
        </w:rPr>
        <w:t>停车人使用开放停车网络</w:t>
      </w:r>
      <w:r>
        <w:rPr>
          <w:rFonts w:ascii="Times" w:eastAsia="宋体" w:hAnsi="Times" w:cs="Times" w:hint="eastAsia"/>
          <w:color w:val="000000"/>
        </w:rPr>
        <w:t>OPNX</w:t>
      </w:r>
      <w:r>
        <w:rPr>
          <w:rFonts w:ascii="Times" w:eastAsia="宋体" w:hAnsi="Times" w:cs="Times" w:hint="eastAsia"/>
          <w:color w:val="000000"/>
        </w:rPr>
        <w:t>获得停车便利。停车费的</w:t>
      </w:r>
      <w:r>
        <w:rPr>
          <w:rFonts w:ascii="Times" w:eastAsia="宋体" w:hAnsi="Times" w:cs="Times" w:hint="eastAsia"/>
          <w:color w:val="000000"/>
        </w:rPr>
        <w:t>95%</w:t>
      </w:r>
      <w:r>
        <w:rPr>
          <w:rFonts w:ascii="Times" w:eastAsia="宋体" w:hAnsi="Times" w:cs="Times" w:hint="eastAsia"/>
          <w:color w:val="000000"/>
        </w:rPr>
        <w:t>支付给停车场</w:t>
      </w:r>
      <w:r>
        <w:rPr>
          <w:rFonts w:ascii="Times" w:eastAsia="宋体" w:hAnsi="Times" w:cs="Times" w:hint="eastAsia"/>
          <w:color w:val="000000"/>
        </w:rPr>
        <w:t>/</w:t>
      </w:r>
      <w:r>
        <w:rPr>
          <w:rFonts w:ascii="Times" w:eastAsia="宋体" w:hAnsi="Times" w:cs="Times" w:hint="eastAsia"/>
          <w:color w:val="000000"/>
        </w:rPr>
        <w:t>车位主，停车费的</w:t>
      </w:r>
      <w:r>
        <w:rPr>
          <w:rFonts w:ascii="Times" w:eastAsia="宋体" w:hAnsi="Times" w:cs="Times" w:hint="eastAsia"/>
          <w:color w:val="000000"/>
        </w:rPr>
        <w:t>5%</w:t>
      </w:r>
      <w:r>
        <w:rPr>
          <w:rFonts w:ascii="Times" w:eastAsia="宋体" w:hAnsi="Times" w:cs="Times" w:hint="eastAsia"/>
          <w:color w:val="000000"/>
        </w:rPr>
        <w:t>支付给开放停车网络</w:t>
      </w:r>
      <w:r>
        <w:rPr>
          <w:rFonts w:ascii="Times" w:eastAsia="宋体" w:hAnsi="Times" w:cs="Times" w:hint="eastAsia"/>
          <w:color w:val="000000"/>
        </w:rPr>
        <w:t>OPNX</w:t>
      </w:r>
      <w:r>
        <w:rPr>
          <w:rFonts w:ascii="Times" w:eastAsia="宋体" w:hAnsi="Times" w:cs="Times" w:hint="eastAsia"/>
          <w:i/>
          <w:iCs/>
          <w:color w:val="FF0000"/>
          <w:sz w:val="16"/>
          <w:szCs w:val="16"/>
        </w:rPr>
        <w:t>（比例待定，根据市场调节</w:t>
      </w:r>
      <w:r>
        <w:rPr>
          <w:rFonts w:ascii="Times" w:eastAsia="宋体" w:hAnsi="Times" w:cs="Times" w:hint="eastAsia"/>
          <w:i/>
          <w:iCs/>
          <w:color w:val="FF0000"/>
          <w:sz w:val="16"/>
          <w:szCs w:val="16"/>
        </w:rPr>
        <w:t>)</w:t>
      </w:r>
      <w:r>
        <w:rPr>
          <w:rFonts w:ascii="Times" w:eastAsia="宋体" w:hAnsi="Times" w:cs="Times" w:hint="eastAsia"/>
          <w:color w:val="000000"/>
        </w:rPr>
        <w:t>。</w:t>
      </w:r>
      <w:r>
        <w:rPr>
          <w:rFonts w:ascii="Times" w:eastAsia="宋体" w:hAnsi="Times" w:cs="Times" w:hint="eastAsia"/>
          <w:color w:val="000000"/>
        </w:rPr>
        <w:t>OPNX</w:t>
      </w:r>
      <w:r>
        <w:rPr>
          <w:rFonts w:ascii="Times" w:eastAsia="宋体" w:hAnsi="Times" w:cs="Times" w:hint="eastAsia"/>
          <w:color w:val="000000"/>
        </w:rPr>
        <w:t>网络会统一记录这些股份、积分的产生、流动和销毁。</w:t>
      </w:r>
      <w:r>
        <w:rPr>
          <w:rFonts w:ascii="Times" w:eastAsia="Times" w:hAnsi="Times" w:cs="Times"/>
          <w:color w:val="000000"/>
        </w:rPr>
        <w:t>申请获得</w:t>
      </w:r>
      <w:r>
        <w:rPr>
          <w:rFonts w:ascii="Times" w:eastAsia="宋体" w:hAnsi="Times" w:cs="Times" w:hint="eastAsia"/>
          <w:color w:val="000000"/>
        </w:rPr>
        <w:t>基金会成员要在网络上购买积分</w:t>
      </w:r>
      <w:r>
        <w:rPr>
          <w:rFonts w:ascii="Times" w:eastAsia="宋体" w:hAnsi="Times" w:cs="Times" w:hint="eastAsia"/>
          <w:i/>
          <w:iCs/>
          <w:color w:val="FF0000"/>
          <w:sz w:val="16"/>
          <w:szCs w:val="16"/>
        </w:rPr>
        <w:t>（数量待定，根据市场调节）</w:t>
      </w:r>
      <w:r>
        <w:rPr>
          <w:rFonts w:ascii="Times" w:eastAsia="宋体" w:hAnsi="Times" w:cs="Times" w:hint="eastAsia"/>
          <w:color w:val="000000"/>
        </w:rPr>
        <w:t>并销毁</w:t>
      </w:r>
      <w:r>
        <w:rPr>
          <w:rFonts w:ascii="Times" w:eastAsia="Times" w:hAnsi="Times" w:cs="Times"/>
          <w:color w:val="000000"/>
        </w:rPr>
        <w:t>。</w:t>
      </w:r>
      <w:r>
        <w:rPr>
          <w:rFonts w:ascii="Times" w:eastAsia="宋体" w:hAnsi="Times" w:cs="Times" w:hint="eastAsia"/>
          <w:color w:val="000000"/>
        </w:rPr>
        <w:t>任何要在网络上展业、提供服务第三方也需要持有基金会股份或者在网络上注册后购买积分并销毁</w:t>
      </w:r>
      <w:r>
        <w:rPr>
          <w:rFonts w:ascii="Times" w:eastAsia="宋体" w:hAnsi="Times" w:cs="Times" w:hint="eastAsia"/>
          <w:i/>
          <w:iCs/>
          <w:color w:val="FF0000"/>
          <w:sz w:val="16"/>
          <w:szCs w:val="16"/>
        </w:rPr>
        <w:t>（数量待定，根据市场调节）</w:t>
      </w:r>
      <w:r>
        <w:rPr>
          <w:rFonts w:ascii="Times" w:eastAsia="宋体" w:hAnsi="Times" w:cs="Times" w:hint="eastAsia"/>
          <w:color w:val="000000"/>
        </w:rPr>
        <w:t>。</w:t>
      </w:r>
    </w:p>
    <w:p w:rsidR="00163DD6" w:rsidRDefault="00163DD6">
      <w:pPr>
        <w:widowControl w:val="0"/>
        <w:spacing w:after="100"/>
        <w:jc w:val="center"/>
      </w:pPr>
    </w:p>
    <w:p w:rsidR="00163DD6" w:rsidRDefault="00163DD6">
      <w:pPr>
        <w:widowControl w:val="0"/>
        <w:spacing w:after="100"/>
        <w:jc w:val="center"/>
      </w:pPr>
    </w:p>
    <w:p w:rsidR="00163DD6" w:rsidRDefault="00163DD6">
      <w:pPr>
        <w:widowControl w:val="0"/>
        <w:spacing w:after="100"/>
        <w:jc w:val="center"/>
      </w:pPr>
    </w:p>
    <w:p w:rsidR="00163DD6" w:rsidRDefault="00163DD6">
      <w:pPr>
        <w:widowControl w:val="0"/>
        <w:spacing w:after="100"/>
        <w:jc w:val="center"/>
      </w:pPr>
    </w:p>
    <w:p w:rsidR="00163DD6" w:rsidRDefault="00F705FB">
      <w:pPr>
        <w:widowControl w:val="0"/>
        <w:spacing w:after="100"/>
        <w:jc w:val="both"/>
      </w:pPr>
      <w:r>
        <w:rPr>
          <w:rFonts w:ascii="Times" w:eastAsia="宋体" w:hAnsi="Times" w:cs="Times" w:hint="eastAsia"/>
          <w:color w:val="000000"/>
        </w:rPr>
        <w:t>下表是这些参与者说明。</w:t>
      </w:r>
    </w:p>
    <w:tbl>
      <w:tblPr>
        <w:tblStyle w:val="a7"/>
        <w:tblW w:w="8565" w:type="dxa"/>
        <w:tblInd w:w="481" w:type="dxa"/>
        <w:tblLayout w:type="fixed"/>
        <w:tblLook w:val="04A0" w:firstRow="1" w:lastRow="0" w:firstColumn="1" w:lastColumn="0" w:noHBand="0" w:noVBand="1"/>
      </w:tblPr>
      <w:tblGrid>
        <w:gridCol w:w="2703"/>
        <w:gridCol w:w="4753"/>
        <w:gridCol w:w="1109"/>
      </w:tblGrid>
      <w:tr w:rsidR="00163DD6">
        <w:tc>
          <w:tcPr>
            <w:tcW w:w="8565" w:type="dxa"/>
            <w:gridSpan w:val="3"/>
            <w:shd w:val="clear" w:color="auto" w:fill="DDD8C2" w:themeFill="background2" w:themeFillShade="E5"/>
          </w:tcPr>
          <w:p w:rsidR="00163DD6" w:rsidRDefault="00F705FB">
            <w:pPr>
              <w:spacing w:after="100"/>
              <w:jc w:val="left"/>
              <w:rPr>
                <w:rFonts w:eastAsia="宋体"/>
              </w:rPr>
            </w:pPr>
            <w:r>
              <w:rPr>
                <w:rFonts w:eastAsia="宋体" w:hint="eastAsia"/>
              </w:rPr>
              <w:t>OPNX</w:t>
            </w:r>
            <w:r>
              <w:rPr>
                <w:rFonts w:eastAsia="宋体" w:hint="eastAsia"/>
              </w:rPr>
              <w:t>基金会成员</w:t>
            </w:r>
          </w:p>
        </w:tc>
      </w:tr>
      <w:tr w:rsidR="00163DD6">
        <w:tc>
          <w:tcPr>
            <w:tcW w:w="2703" w:type="dxa"/>
          </w:tcPr>
          <w:p w:rsidR="00163DD6" w:rsidRDefault="00F705FB">
            <w:pPr>
              <w:spacing w:after="100"/>
              <w:jc w:val="left"/>
              <w:rPr>
                <w:rFonts w:ascii="Times" w:eastAsia="Times" w:hAnsi="Times" w:cs="Times"/>
                <w:color w:val="000000"/>
              </w:rPr>
            </w:pPr>
            <w:r>
              <w:rPr>
                <w:rFonts w:ascii="Times" w:eastAsia="Times" w:hAnsi="Times" w:cs="Times"/>
                <w:color w:val="000000"/>
              </w:rPr>
              <w:t>创始</w:t>
            </w:r>
            <w:r>
              <w:rPr>
                <w:rFonts w:ascii="Times" w:eastAsia="宋体" w:hAnsi="Times" w:cs="Times" w:hint="eastAsia"/>
                <w:color w:val="000000"/>
              </w:rPr>
              <w:t>成员</w:t>
            </w:r>
          </w:p>
        </w:tc>
        <w:tc>
          <w:tcPr>
            <w:tcW w:w="4753" w:type="dxa"/>
          </w:tcPr>
          <w:p w:rsidR="00163DD6" w:rsidRDefault="00F705FB">
            <w:pPr>
              <w:spacing w:after="100"/>
              <w:jc w:val="left"/>
              <w:rPr>
                <w:rFonts w:ascii="Times" w:eastAsia="Times" w:hAnsi="Times" w:cs="Times"/>
                <w:color w:val="000000"/>
              </w:rPr>
            </w:pPr>
            <w:r>
              <w:rPr>
                <w:rFonts w:ascii="Times" w:eastAsia="Times" w:hAnsi="Times" w:cs="Times"/>
                <w:color w:val="000000"/>
              </w:rPr>
              <w:t>创始会员拥有投票会员的所有权利。除此之外</w:t>
            </w:r>
            <w:r>
              <w:rPr>
                <w:rFonts w:ascii="Times" w:eastAsia="宋体" w:hAnsi="Times" w:cs="Times" w:hint="eastAsia"/>
                <w:color w:val="000000"/>
              </w:rPr>
              <w:t>，</w:t>
            </w:r>
            <w:r>
              <w:rPr>
                <w:rFonts w:ascii="Times" w:eastAsia="Times" w:hAnsi="Times" w:cs="Times"/>
                <w:color w:val="000000"/>
              </w:rPr>
              <w:t>创始会员有权为将来的讨论提供 主题。</w:t>
            </w:r>
          </w:p>
        </w:tc>
        <w:tc>
          <w:tcPr>
            <w:tcW w:w="1109" w:type="dxa"/>
          </w:tcPr>
          <w:p w:rsidR="00163DD6" w:rsidRDefault="00F705FB">
            <w:pPr>
              <w:spacing w:after="100"/>
              <w:jc w:val="left"/>
              <w:rPr>
                <w:rFonts w:ascii="Times" w:eastAsia="Times" w:hAnsi="Times" w:cs="Times"/>
                <w:color w:val="000000"/>
              </w:rPr>
            </w:pPr>
            <w:r>
              <w:rPr>
                <w:rFonts w:ascii="Times" w:eastAsia="Times" w:hAnsi="Times" w:cs="Times"/>
                <w:color w:val="000000"/>
              </w:rPr>
              <w:t>待定</w:t>
            </w:r>
          </w:p>
        </w:tc>
      </w:tr>
      <w:tr w:rsidR="00163DD6">
        <w:tc>
          <w:tcPr>
            <w:tcW w:w="2703" w:type="dxa"/>
          </w:tcPr>
          <w:p w:rsidR="00163DD6" w:rsidRDefault="00F705FB">
            <w:pPr>
              <w:spacing w:after="100"/>
              <w:jc w:val="left"/>
              <w:rPr>
                <w:rFonts w:ascii="Times" w:eastAsia="Times" w:hAnsi="Times" w:cs="Times"/>
                <w:color w:val="000000"/>
              </w:rPr>
            </w:pPr>
            <w:r>
              <w:rPr>
                <w:rFonts w:ascii="Times" w:eastAsia="Times" w:hAnsi="Times" w:cs="Times"/>
                <w:color w:val="000000"/>
              </w:rPr>
              <w:t>投票</w:t>
            </w:r>
            <w:r>
              <w:rPr>
                <w:rFonts w:ascii="Times" w:eastAsia="宋体" w:hAnsi="Times" w:cs="Times" w:hint="eastAsia"/>
                <w:color w:val="000000"/>
              </w:rPr>
              <w:t>成员</w:t>
            </w:r>
          </w:p>
        </w:tc>
        <w:tc>
          <w:tcPr>
            <w:tcW w:w="4753" w:type="dxa"/>
          </w:tcPr>
          <w:p w:rsidR="00163DD6" w:rsidRDefault="00F705FB">
            <w:pPr>
              <w:spacing w:after="100"/>
              <w:jc w:val="left"/>
              <w:rPr>
                <w:rFonts w:ascii="Times" w:eastAsia="Times" w:hAnsi="Times" w:cs="Times"/>
                <w:color w:val="000000"/>
              </w:rPr>
            </w:pPr>
            <w:r>
              <w:rPr>
                <w:rFonts w:ascii="Times" w:eastAsia="Times" w:hAnsi="Times" w:cs="Times"/>
                <w:color w:val="000000"/>
              </w:rPr>
              <w:t xml:space="preserve">投票会员对 </w:t>
            </w:r>
            <w:r>
              <w:rPr>
                <w:rFonts w:ascii="Times" w:eastAsia="宋体" w:hAnsi="Times" w:cs="Times" w:hint="eastAsia"/>
                <w:color w:val="000000"/>
              </w:rPr>
              <w:t>OPNX</w:t>
            </w:r>
            <w:r>
              <w:rPr>
                <w:rFonts w:ascii="Times" w:eastAsia="Times" w:hAnsi="Times" w:cs="Times"/>
                <w:color w:val="000000"/>
              </w:rPr>
              <w:t xml:space="preserve"> 平台的决策具有投票权。这类投票权限应由 </w:t>
            </w:r>
            <w:r>
              <w:rPr>
                <w:rFonts w:ascii="Times" w:eastAsia="宋体" w:hAnsi="Times" w:cs="Times" w:hint="eastAsia"/>
                <w:color w:val="000000"/>
              </w:rPr>
              <w:t>基金会</w:t>
            </w:r>
            <w:r>
              <w:rPr>
                <w:rFonts w:ascii="Times" w:eastAsia="Times" w:hAnsi="Times" w:cs="Times"/>
                <w:color w:val="000000"/>
              </w:rPr>
              <w:t>条款决定。</w:t>
            </w:r>
          </w:p>
        </w:tc>
        <w:tc>
          <w:tcPr>
            <w:tcW w:w="1109" w:type="dxa"/>
          </w:tcPr>
          <w:p w:rsidR="00163DD6" w:rsidRDefault="00F705FB">
            <w:pPr>
              <w:spacing w:after="100"/>
              <w:jc w:val="left"/>
              <w:rPr>
                <w:rFonts w:ascii="Times" w:eastAsia="Times" w:hAnsi="Times" w:cs="Times"/>
                <w:color w:val="000000"/>
              </w:rPr>
            </w:pPr>
            <w:r>
              <w:rPr>
                <w:rFonts w:ascii="Times" w:eastAsia="Times" w:hAnsi="Times" w:cs="Times"/>
                <w:color w:val="000000"/>
              </w:rPr>
              <w:t>待定</w:t>
            </w:r>
          </w:p>
        </w:tc>
      </w:tr>
      <w:tr w:rsidR="00163DD6">
        <w:tc>
          <w:tcPr>
            <w:tcW w:w="2703" w:type="dxa"/>
          </w:tcPr>
          <w:p w:rsidR="00163DD6" w:rsidRDefault="00F705FB">
            <w:pPr>
              <w:spacing w:after="100"/>
              <w:jc w:val="left"/>
              <w:rPr>
                <w:rFonts w:ascii="Times" w:eastAsia="宋体" w:hAnsi="Times" w:cs="Times" w:hint="eastAsia"/>
                <w:color w:val="000000"/>
              </w:rPr>
            </w:pPr>
            <w:r>
              <w:rPr>
                <w:rFonts w:ascii="Times" w:eastAsia="宋体" w:hAnsi="Times" w:cs="Times" w:hint="eastAsia"/>
                <w:color w:val="000000"/>
              </w:rPr>
              <w:t>项目执行公司</w:t>
            </w:r>
          </w:p>
        </w:tc>
        <w:tc>
          <w:tcPr>
            <w:tcW w:w="4753" w:type="dxa"/>
          </w:tcPr>
          <w:p w:rsidR="00163DD6" w:rsidRDefault="00163DD6">
            <w:pPr>
              <w:spacing w:after="100"/>
              <w:jc w:val="left"/>
              <w:rPr>
                <w:rFonts w:ascii="Times" w:eastAsia="Times" w:hAnsi="Times" w:cs="Times"/>
                <w:color w:val="000000"/>
              </w:rPr>
            </w:pPr>
          </w:p>
        </w:tc>
        <w:tc>
          <w:tcPr>
            <w:tcW w:w="1109" w:type="dxa"/>
          </w:tcPr>
          <w:p w:rsidR="00163DD6" w:rsidRDefault="00163DD6">
            <w:pPr>
              <w:spacing w:after="100"/>
              <w:jc w:val="left"/>
              <w:rPr>
                <w:rFonts w:ascii="Times" w:eastAsia="Times" w:hAnsi="Times" w:cs="Times"/>
                <w:color w:val="000000"/>
              </w:rPr>
            </w:pPr>
          </w:p>
        </w:tc>
      </w:tr>
      <w:tr w:rsidR="00163DD6">
        <w:tc>
          <w:tcPr>
            <w:tcW w:w="2703" w:type="dxa"/>
          </w:tcPr>
          <w:p w:rsidR="00163DD6" w:rsidRDefault="00F705FB">
            <w:pPr>
              <w:spacing w:after="100"/>
              <w:jc w:val="left"/>
              <w:rPr>
                <w:rFonts w:ascii="Times" w:eastAsia="宋体" w:hAnsi="Times" w:cs="Times" w:hint="eastAsia"/>
                <w:color w:val="000000"/>
              </w:rPr>
            </w:pPr>
            <w:r>
              <w:rPr>
                <w:rFonts w:ascii="Times" w:eastAsia="宋体" w:hAnsi="Times" w:cs="Times" w:hint="eastAsia"/>
                <w:color w:val="000000"/>
              </w:rPr>
              <w:t>非投票会员（公共资源）</w:t>
            </w:r>
          </w:p>
        </w:tc>
        <w:tc>
          <w:tcPr>
            <w:tcW w:w="4753" w:type="dxa"/>
          </w:tcPr>
          <w:p w:rsidR="00163DD6" w:rsidRDefault="00163DD6">
            <w:pPr>
              <w:spacing w:after="100"/>
              <w:jc w:val="left"/>
              <w:rPr>
                <w:rFonts w:ascii="Times" w:eastAsia="宋体" w:hAnsi="Times" w:cs="Times" w:hint="eastAsia"/>
                <w:color w:val="000000"/>
              </w:rPr>
            </w:pPr>
          </w:p>
        </w:tc>
        <w:tc>
          <w:tcPr>
            <w:tcW w:w="1109" w:type="dxa"/>
          </w:tcPr>
          <w:p w:rsidR="00163DD6" w:rsidRDefault="00163DD6">
            <w:pPr>
              <w:spacing w:after="100"/>
              <w:jc w:val="left"/>
              <w:rPr>
                <w:rFonts w:ascii="Times" w:eastAsia="宋体" w:hAnsi="Times" w:cs="Times" w:hint="eastAsia"/>
                <w:color w:val="000000"/>
              </w:rPr>
            </w:pPr>
          </w:p>
        </w:tc>
      </w:tr>
      <w:tr w:rsidR="00163DD6">
        <w:trPr>
          <w:trHeight w:val="346"/>
        </w:trPr>
        <w:tc>
          <w:tcPr>
            <w:tcW w:w="8565" w:type="dxa"/>
            <w:gridSpan w:val="3"/>
            <w:shd w:val="clear" w:color="auto" w:fill="DDD8C2" w:themeFill="background2" w:themeFillShade="E5"/>
          </w:tcPr>
          <w:p w:rsidR="00163DD6" w:rsidRDefault="00F705FB">
            <w:pPr>
              <w:spacing w:after="100"/>
              <w:jc w:val="left"/>
              <w:rPr>
                <w:rFonts w:ascii="Times" w:eastAsia="宋体" w:hAnsi="Times" w:cs="Times" w:hint="eastAsia"/>
                <w:color w:val="000000"/>
              </w:rPr>
            </w:pPr>
            <w:r>
              <w:rPr>
                <w:rFonts w:ascii="Times" w:eastAsia="宋体" w:hAnsi="Times" w:cs="Times" w:hint="eastAsia"/>
                <w:color w:val="000000"/>
              </w:rPr>
              <w:t>OPNX</w:t>
            </w:r>
            <w:r>
              <w:rPr>
                <w:rFonts w:ascii="Times" w:eastAsia="宋体" w:hAnsi="Times" w:cs="Times" w:hint="eastAsia"/>
                <w:color w:val="000000"/>
              </w:rPr>
              <w:t>网络会员</w:t>
            </w:r>
          </w:p>
        </w:tc>
      </w:tr>
      <w:tr w:rsidR="00163DD6">
        <w:tc>
          <w:tcPr>
            <w:tcW w:w="2703" w:type="dxa"/>
          </w:tcPr>
          <w:p w:rsidR="00163DD6" w:rsidRDefault="00F705FB">
            <w:pPr>
              <w:spacing w:after="100"/>
              <w:jc w:val="left"/>
              <w:rPr>
                <w:rFonts w:ascii="Times" w:eastAsia="宋体" w:hAnsi="Times" w:cs="Times" w:hint="eastAsia"/>
                <w:color w:val="000000"/>
              </w:rPr>
            </w:pPr>
            <w:r>
              <w:rPr>
                <w:rFonts w:ascii="Times" w:eastAsia="宋体" w:hAnsi="Times" w:cs="Times" w:hint="eastAsia"/>
                <w:color w:val="000000"/>
              </w:rPr>
              <w:t>设备和服务提供商</w:t>
            </w:r>
            <w:r>
              <w:rPr>
                <w:rFonts w:ascii="Times" w:eastAsia="Times" w:hAnsi="Times" w:cs="Times"/>
                <w:color w:val="000000"/>
              </w:rPr>
              <w:t xml:space="preserve"> </w:t>
            </w:r>
          </w:p>
        </w:tc>
        <w:tc>
          <w:tcPr>
            <w:tcW w:w="4753" w:type="dxa"/>
          </w:tcPr>
          <w:p w:rsidR="00163DD6" w:rsidRDefault="00F705FB">
            <w:pPr>
              <w:spacing w:after="100"/>
              <w:jc w:val="left"/>
              <w:rPr>
                <w:rFonts w:ascii="Times" w:eastAsia="Times" w:hAnsi="Times" w:cs="Times"/>
                <w:color w:val="000000"/>
              </w:rPr>
            </w:pPr>
            <w:r>
              <w:rPr>
                <w:rFonts w:ascii="Times" w:eastAsia="Times" w:hAnsi="Times" w:cs="Times"/>
                <w:color w:val="000000"/>
              </w:rPr>
              <w:t>第三方服务商会员有权在生态系统内提供服</w:t>
            </w:r>
            <w:r>
              <w:rPr>
                <w:rFonts w:ascii="Times" w:eastAsia="Times" w:hAnsi="Times" w:cs="Times"/>
                <w:color w:val="000000"/>
              </w:rPr>
              <w:lastRenderedPageBreak/>
              <w:t>务</w:t>
            </w:r>
            <w:r>
              <w:rPr>
                <w:rFonts w:ascii="Times" w:eastAsia="宋体" w:hAnsi="Times" w:cs="Times" w:hint="eastAsia"/>
                <w:color w:val="000000"/>
              </w:rPr>
              <w:t>，</w:t>
            </w:r>
            <w:r>
              <w:rPr>
                <w:rFonts w:ascii="Times" w:eastAsia="Times" w:hAnsi="Times" w:cs="Times"/>
                <w:color w:val="000000"/>
              </w:rPr>
              <w:t>并能使用平台 API。</w:t>
            </w:r>
          </w:p>
        </w:tc>
        <w:tc>
          <w:tcPr>
            <w:tcW w:w="1109" w:type="dxa"/>
          </w:tcPr>
          <w:p w:rsidR="00163DD6" w:rsidRDefault="00F705FB">
            <w:pPr>
              <w:spacing w:after="100"/>
              <w:jc w:val="left"/>
              <w:rPr>
                <w:rFonts w:ascii="Times" w:eastAsia="宋体" w:hAnsi="Times" w:cs="Times" w:hint="eastAsia"/>
                <w:color w:val="000000"/>
              </w:rPr>
            </w:pPr>
            <w:r>
              <w:rPr>
                <w:rFonts w:ascii="Times" w:eastAsia="宋体" w:hAnsi="Times" w:cs="Times" w:hint="eastAsia"/>
                <w:color w:val="000000"/>
              </w:rPr>
              <w:lastRenderedPageBreak/>
              <w:t>购买积分</w:t>
            </w:r>
            <w:r>
              <w:rPr>
                <w:rFonts w:ascii="Times" w:eastAsia="宋体" w:hAnsi="Times" w:cs="Times" w:hint="eastAsia"/>
                <w:color w:val="000000"/>
              </w:rPr>
              <w:lastRenderedPageBreak/>
              <w:t>并持有</w:t>
            </w:r>
          </w:p>
        </w:tc>
      </w:tr>
      <w:tr w:rsidR="00163DD6">
        <w:tc>
          <w:tcPr>
            <w:tcW w:w="2703" w:type="dxa"/>
          </w:tcPr>
          <w:p w:rsidR="00163DD6" w:rsidRDefault="00F705FB">
            <w:pPr>
              <w:spacing w:after="100"/>
              <w:jc w:val="left"/>
              <w:rPr>
                <w:rFonts w:ascii="Times" w:eastAsia="宋体" w:hAnsi="Times" w:cs="Times" w:hint="eastAsia"/>
                <w:color w:val="000000"/>
              </w:rPr>
            </w:pPr>
            <w:r>
              <w:rPr>
                <w:rFonts w:ascii="Times" w:eastAsia="宋体" w:hAnsi="Times" w:cs="Times" w:hint="eastAsia"/>
                <w:color w:val="000000"/>
              </w:rPr>
              <w:lastRenderedPageBreak/>
              <w:t>增值服务商</w:t>
            </w:r>
          </w:p>
        </w:tc>
        <w:tc>
          <w:tcPr>
            <w:tcW w:w="4753" w:type="dxa"/>
          </w:tcPr>
          <w:p w:rsidR="00163DD6" w:rsidRDefault="00F705FB">
            <w:pPr>
              <w:spacing w:after="100"/>
              <w:jc w:val="left"/>
              <w:rPr>
                <w:rFonts w:ascii="Times" w:eastAsia="宋体" w:hAnsi="Times" w:cs="Times" w:hint="eastAsia"/>
                <w:color w:val="000000"/>
              </w:rPr>
            </w:pPr>
            <w:r>
              <w:rPr>
                <w:rFonts w:ascii="Times" w:eastAsia="宋体" w:hAnsi="Times" w:cs="Times" w:hint="eastAsia"/>
                <w:color w:val="000000"/>
              </w:rPr>
              <w:t>网络记账，运行独立服务节点。</w:t>
            </w:r>
          </w:p>
        </w:tc>
        <w:tc>
          <w:tcPr>
            <w:tcW w:w="1109" w:type="dxa"/>
          </w:tcPr>
          <w:p w:rsidR="00163DD6" w:rsidRDefault="00F705FB">
            <w:pPr>
              <w:spacing w:after="100"/>
              <w:jc w:val="left"/>
              <w:rPr>
                <w:rFonts w:ascii="Times" w:eastAsia="宋体" w:hAnsi="Times" w:cs="Times" w:hint="eastAsia"/>
                <w:color w:val="000000"/>
              </w:rPr>
            </w:pPr>
            <w:r>
              <w:rPr>
                <w:rFonts w:ascii="Times" w:eastAsia="宋体" w:hAnsi="Times" w:cs="Times" w:hint="eastAsia"/>
                <w:color w:val="000000"/>
              </w:rPr>
              <w:t>购买积分并持有</w:t>
            </w:r>
          </w:p>
        </w:tc>
      </w:tr>
      <w:tr w:rsidR="00163DD6">
        <w:tc>
          <w:tcPr>
            <w:tcW w:w="2703" w:type="dxa"/>
          </w:tcPr>
          <w:p w:rsidR="00163DD6" w:rsidRDefault="00F705FB">
            <w:pPr>
              <w:spacing w:after="100"/>
              <w:jc w:val="left"/>
              <w:rPr>
                <w:rFonts w:ascii="Times" w:eastAsia="宋体" w:hAnsi="Times" w:cs="Times" w:hint="eastAsia"/>
                <w:color w:val="000000"/>
              </w:rPr>
            </w:pPr>
            <w:r>
              <w:rPr>
                <w:rFonts w:ascii="Times" w:eastAsia="宋体" w:hAnsi="Times" w:cs="Times" w:hint="eastAsia"/>
                <w:color w:val="000000"/>
              </w:rPr>
              <w:t>停车场管理公司</w:t>
            </w:r>
          </w:p>
        </w:tc>
        <w:tc>
          <w:tcPr>
            <w:tcW w:w="4753" w:type="dxa"/>
          </w:tcPr>
          <w:p w:rsidR="00163DD6" w:rsidRDefault="00163DD6">
            <w:pPr>
              <w:spacing w:after="100"/>
              <w:jc w:val="left"/>
              <w:rPr>
                <w:rFonts w:ascii="Times" w:eastAsia="Times" w:hAnsi="Times" w:cs="Times"/>
                <w:color w:val="000000"/>
              </w:rPr>
            </w:pPr>
          </w:p>
        </w:tc>
        <w:tc>
          <w:tcPr>
            <w:tcW w:w="1109" w:type="dxa"/>
          </w:tcPr>
          <w:p w:rsidR="00163DD6" w:rsidRDefault="00163DD6">
            <w:pPr>
              <w:spacing w:after="100"/>
              <w:jc w:val="left"/>
              <w:rPr>
                <w:rFonts w:ascii="Times" w:eastAsia="Times" w:hAnsi="Times" w:cs="Times"/>
                <w:color w:val="000000"/>
              </w:rPr>
            </w:pPr>
          </w:p>
        </w:tc>
      </w:tr>
      <w:tr w:rsidR="00163DD6">
        <w:tc>
          <w:tcPr>
            <w:tcW w:w="2703" w:type="dxa"/>
          </w:tcPr>
          <w:p w:rsidR="00163DD6" w:rsidRDefault="00F705FB">
            <w:pPr>
              <w:spacing w:after="100"/>
              <w:jc w:val="left"/>
              <w:rPr>
                <w:rFonts w:ascii="Times" w:eastAsia="宋体" w:hAnsi="Times" w:cs="Times" w:hint="eastAsia"/>
                <w:color w:val="000000"/>
              </w:rPr>
            </w:pPr>
            <w:r>
              <w:rPr>
                <w:rFonts w:ascii="Times" w:eastAsia="宋体" w:hAnsi="Times" w:cs="Times" w:hint="eastAsia"/>
                <w:color w:val="000000"/>
              </w:rPr>
              <w:t>停车会员</w:t>
            </w:r>
          </w:p>
        </w:tc>
        <w:tc>
          <w:tcPr>
            <w:tcW w:w="4753" w:type="dxa"/>
          </w:tcPr>
          <w:p w:rsidR="00163DD6" w:rsidRDefault="00163DD6">
            <w:pPr>
              <w:spacing w:after="100"/>
              <w:jc w:val="left"/>
              <w:rPr>
                <w:rFonts w:ascii="Times" w:eastAsia="Times" w:hAnsi="Times" w:cs="Times"/>
                <w:color w:val="000000"/>
              </w:rPr>
            </w:pPr>
          </w:p>
        </w:tc>
        <w:tc>
          <w:tcPr>
            <w:tcW w:w="1109" w:type="dxa"/>
          </w:tcPr>
          <w:p w:rsidR="00163DD6" w:rsidRDefault="00163DD6">
            <w:pPr>
              <w:spacing w:after="100"/>
              <w:jc w:val="left"/>
              <w:rPr>
                <w:rFonts w:ascii="Times" w:eastAsia="Times" w:hAnsi="Times" w:cs="Times"/>
                <w:color w:val="000000"/>
              </w:rPr>
            </w:pPr>
          </w:p>
        </w:tc>
      </w:tr>
    </w:tbl>
    <w:p w:rsidR="00163DD6" w:rsidRDefault="00163DD6">
      <w:pPr>
        <w:widowControl w:val="0"/>
        <w:spacing w:after="100"/>
        <w:jc w:val="both"/>
        <w:rPr>
          <w:rFonts w:ascii="Times" w:eastAsia="宋体" w:hAnsi="Times" w:cs="Times" w:hint="eastAsia"/>
          <w:color w:val="000000"/>
        </w:rPr>
      </w:pPr>
    </w:p>
    <w:p w:rsidR="00163DD6" w:rsidRDefault="00163DD6">
      <w:pPr>
        <w:widowControl w:val="0"/>
        <w:spacing w:after="100"/>
        <w:jc w:val="both"/>
        <w:rPr>
          <w:rFonts w:ascii="Times" w:eastAsia="宋体" w:hAnsi="Times" w:cs="Times" w:hint="eastAsia"/>
          <w:color w:val="000000"/>
        </w:rPr>
      </w:pPr>
    </w:p>
    <w:p w:rsidR="00163DD6" w:rsidRDefault="00F705FB">
      <w:pPr>
        <w:pStyle w:val="2"/>
      </w:pPr>
      <w:r>
        <w:rPr>
          <w:rFonts w:hint="eastAsia"/>
        </w:rPr>
        <w:t>4.3基金会股份（权益通证）</w:t>
      </w:r>
    </w:p>
    <w:p w:rsidR="00163DD6" w:rsidRDefault="00F705FB">
      <w:pPr>
        <w:rPr>
          <w:color w:val="FF0000"/>
        </w:rPr>
      </w:pPr>
      <w:r>
        <w:rPr>
          <w:rFonts w:hint="eastAsia"/>
          <w:color w:val="FF0000"/>
        </w:rPr>
        <w:t>（*权益通证先在其他公链用合约记账，主网上线后账本内生两种通证*）</w:t>
      </w:r>
    </w:p>
    <w:p w:rsidR="00163DD6" w:rsidRDefault="00F705FB">
      <w:pPr>
        <w:widowControl w:val="0"/>
        <w:spacing w:after="100"/>
        <w:jc w:val="both"/>
        <w:rPr>
          <w:rFonts w:ascii="Times" w:eastAsia="宋体" w:hAnsi="Times" w:cs="Times" w:hint="eastAsia"/>
          <w:color w:val="000000"/>
        </w:rPr>
      </w:pPr>
      <w:r>
        <w:rPr>
          <w:rFonts w:ascii="Times" w:eastAsia="宋体" w:hAnsi="Times" w:cs="Times" w:hint="eastAsia"/>
          <w:color w:val="000000"/>
        </w:rPr>
        <w:t>开放停车网络（</w:t>
      </w:r>
      <w:r>
        <w:rPr>
          <w:rFonts w:ascii="Times" w:eastAsia="宋体" w:hAnsi="Times" w:cs="Times" w:hint="eastAsia"/>
          <w:color w:val="000000"/>
        </w:rPr>
        <w:t>OPNX</w:t>
      </w:r>
      <w:r>
        <w:rPr>
          <w:rFonts w:ascii="Times" w:eastAsia="宋体" w:hAnsi="Times" w:cs="Times" w:hint="eastAsia"/>
          <w:color w:val="000000"/>
        </w:rPr>
        <w:t>）的权益通证就是基金会的股份（权益通证）。基金会由重大产品研发和融资时，只对会员出售新的股份。这些股份代表</w:t>
      </w:r>
      <w:r>
        <w:rPr>
          <w:rFonts w:ascii="Times" w:eastAsia="Times" w:hAnsi="Times" w:cs="Times"/>
          <w:color w:val="000000"/>
        </w:rPr>
        <w:t>参与会员将有权享有某些权利</w:t>
      </w:r>
      <w:r>
        <w:rPr>
          <w:rFonts w:ascii="Times" w:eastAsia="宋体" w:hAnsi="Times" w:cs="Times" w:hint="eastAsia"/>
          <w:color w:val="000000"/>
        </w:rPr>
        <w:t>。</w:t>
      </w:r>
      <w:r>
        <w:rPr>
          <w:rFonts w:ascii="Times" w:eastAsia="Times" w:hAnsi="Times" w:cs="Times"/>
          <w:color w:val="000000"/>
        </w:rPr>
        <w:t>包括但不限于</w:t>
      </w:r>
      <w:r>
        <w:rPr>
          <w:rFonts w:ascii="Times" w:eastAsia="宋体" w:hAnsi="Times" w:cs="Times" w:hint="eastAsia"/>
          <w:color w:val="000000"/>
        </w:rPr>
        <w:t>：</w:t>
      </w:r>
    </w:p>
    <w:p w:rsidR="00163DD6" w:rsidRDefault="00F705FB">
      <w:pPr>
        <w:widowControl w:val="0"/>
        <w:numPr>
          <w:ilvl w:val="0"/>
          <w:numId w:val="7"/>
        </w:numPr>
        <w:spacing w:after="100"/>
        <w:jc w:val="both"/>
        <w:rPr>
          <w:rFonts w:ascii="Times" w:eastAsia="Times" w:hAnsi="Times" w:cs="Times"/>
          <w:color w:val="000000"/>
        </w:rPr>
      </w:pPr>
      <w:r>
        <w:rPr>
          <w:rFonts w:ascii="Times" w:eastAsia="Times" w:hAnsi="Times" w:cs="Times"/>
          <w:color w:val="000000"/>
        </w:rPr>
        <w:t xml:space="preserve">与 </w:t>
      </w:r>
      <w:r>
        <w:rPr>
          <w:rFonts w:ascii="Times" w:eastAsia="宋体" w:hAnsi="Times" w:cs="Times" w:hint="eastAsia"/>
          <w:color w:val="000000"/>
        </w:rPr>
        <w:t>OPNX</w:t>
      </w:r>
      <w:r>
        <w:rPr>
          <w:rFonts w:ascii="Times" w:eastAsia="Times" w:hAnsi="Times" w:cs="Times"/>
          <w:color w:val="000000"/>
        </w:rPr>
        <w:t>平台相关的主要经营决策的投票权。</w:t>
      </w:r>
    </w:p>
    <w:p w:rsidR="00163DD6" w:rsidRDefault="00F705FB">
      <w:pPr>
        <w:widowControl w:val="0"/>
        <w:numPr>
          <w:ilvl w:val="0"/>
          <w:numId w:val="7"/>
        </w:numPr>
        <w:spacing w:after="100"/>
        <w:jc w:val="both"/>
        <w:rPr>
          <w:rFonts w:ascii="Times" w:eastAsia="Times" w:hAnsi="Times" w:cs="Times"/>
          <w:color w:val="000000"/>
        </w:rPr>
      </w:pPr>
      <w:r>
        <w:rPr>
          <w:rFonts w:ascii="Times" w:eastAsia="宋体" w:hAnsi="Times" w:cs="Times" w:hint="eastAsia"/>
          <w:color w:val="000000"/>
        </w:rPr>
        <w:t>拥有按比例获得开放停车网络（</w:t>
      </w:r>
      <w:r>
        <w:rPr>
          <w:rFonts w:ascii="Times" w:eastAsia="宋体" w:hAnsi="Times" w:cs="Times" w:hint="eastAsia"/>
          <w:color w:val="000000"/>
        </w:rPr>
        <w:t>OPNX</w:t>
      </w:r>
      <w:r>
        <w:rPr>
          <w:rFonts w:ascii="Times" w:eastAsia="宋体" w:hAnsi="Times" w:cs="Times" w:hint="eastAsia"/>
          <w:color w:val="000000"/>
        </w:rPr>
        <w:t>）停车手续费的权利。</w:t>
      </w:r>
    </w:p>
    <w:p w:rsidR="00163DD6" w:rsidRDefault="00F705FB">
      <w:pPr>
        <w:widowControl w:val="0"/>
        <w:numPr>
          <w:ilvl w:val="0"/>
          <w:numId w:val="7"/>
        </w:numPr>
        <w:spacing w:after="100"/>
        <w:jc w:val="both"/>
        <w:rPr>
          <w:rFonts w:ascii="Times" w:eastAsia="Times" w:hAnsi="Times" w:cs="Times"/>
          <w:color w:val="000000"/>
        </w:rPr>
      </w:pPr>
      <w:r>
        <w:rPr>
          <w:rFonts w:ascii="Times" w:eastAsia="宋体" w:hAnsi="Times" w:cs="Times" w:hint="eastAsia"/>
          <w:color w:val="000000"/>
        </w:rPr>
        <w:t>OPNX</w:t>
      </w:r>
      <w:r>
        <w:rPr>
          <w:rFonts w:ascii="Times" w:eastAsia="宋体" w:hAnsi="Times" w:cs="Times" w:hint="eastAsia"/>
          <w:color w:val="000000"/>
        </w:rPr>
        <w:t>的专利技术和产品被有偿使用时的收益分红。</w:t>
      </w:r>
    </w:p>
    <w:p w:rsidR="00163DD6" w:rsidRDefault="00F705FB">
      <w:pPr>
        <w:widowControl w:val="0"/>
        <w:numPr>
          <w:ilvl w:val="0"/>
          <w:numId w:val="7"/>
        </w:numPr>
        <w:spacing w:after="100"/>
        <w:jc w:val="both"/>
        <w:rPr>
          <w:rFonts w:ascii="Times" w:eastAsia="Times" w:hAnsi="Times" w:cs="Times"/>
          <w:color w:val="000000"/>
        </w:rPr>
      </w:pPr>
      <w:r>
        <w:rPr>
          <w:rFonts w:ascii="Times" w:eastAsia="宋体" w:hAnsi="Times" w:cs="Times" w:hint="eastAsia"/>
          <w:color w:val="000000"/>
        </w:rPr>
        <w:t>OPNX</w:t>
      </w:r>
      <w:r>
        <w:rPr>
          <w:rFonts w:ascii="Times" w:eastAsia="宋体" w:hAnsi="Times" w:cs="Times" w:hint="eastAsia"/>
          <w:color w:val="000000"/>
        </w:rPr>
        <w:t>的矿工可以通过购买</w:t>
      </w:r>
      <w:r>
        <w:rPr>
          <w:rFonts w:ascii="Times" w:eastAsia="宋体" w:hAnsi="Times" w:cs="Times" w:hint="eastAsia"/>
          <w:color w:val="000000"/>
        </w:rPr>
        <w:t>OPNX</w:t>
      </w:r>
      <w:r>
        <w:rPr>
          <w:rFonts w:ascii="Times" w:eastAsia="宋体" w:hAnsi="Times" w:cs="Times" w:hint="eastAsia"/>
          <w:color w:val="000000"/>
        </w:rPr>
        <w:t>股份加入网络。</w:t>
      </w:r>
      <w:r>
        <w:rPr>
          <w:rFonts w:ascii="Times" w:eastAsia="宋体" w:hAnsi="Times" w:cs="Times" w:hint="eastAsia"/>
          <w:i/>
          <w:iCs/>
          <w:color w:val="FF0000"/>
        </w:rPr>
        <w:t>（此处设计有逻辑上的遗漏，还需要论证。另，交易功能内部交换是否合规？是否需要注册？没有侵犯他人利益，是否受法律保护？）</w:t>
      </w:r>
    </w:p>
    <w:p w:rsidR="00163DD6" w:rsidRDefault="00F705FB">
      <w:pPr>
        <w:widowControl w:val="0"/>
        <w:spacing w:after="100"/>
        <w:rPr>
          <w:rFonts w:ascii="Times" w:eastAsia="Times" w:hAnsi="Times" w:cs="Times"/>
          <w:color w:val="000000"/>
        </w:rPr>
      </w:pPr>
      <w:r>
        <w:rPr>
          <w:rFonts w:ascii="Times" w:eastAsia="宋体" w:hAnsi="Times" w:cs="Times" w:hint="eastAsia"/>
          <w:color w:val="000000"/>
        </w:rPr>
        <w:t>开放停车网络</w:t>
      </w:r>
      <w:r>
        <w:rPr>
          <w:rFonts w:ascii="Times" w:eastAsia="Times" w:hAnsi="Times" w:cs="Times"/>
          <w:color w:val="000000"/>
        </w:rPr>
        <w:t>核心理念是全面开放平台</w:t>
      </w:r>
      <w:r>
        <w:rPr>
          <w:rFonts w:ascii="Times" w:eastAsia="宋体" w:hAnsi="Times" w:cs="Times" w:hint="eastAsia"/>
          <w:color w:val="000000"/>
        </w:rPr>
        <w:t>，基金会成员</w:t>
      </w:r>
      <w:r>
        <w:rPr>
          <w:rFonts w:ascii="Times" w:eastAsia="Times" w:hAnsi="Times" w:cs="Times"/>
          <w:color w:val="000000"/>
        </w:rPr>
        <w:t>通过投票权来参与政策制定过程</w:t>
      </w:r>
      <w:r>
        <w:rPr>
          <w:rFonts w:ascii="Times" w:eastAsia="宋体" w:hAnsi="Times" w:cs="Times" w:hint="eastAsia"/>
          <w:color w:val="000000"/>
        </w:rPr>
        <w:t>。</w:t>
      </w:r>
      <w:r>
        <w:rPr>
          <w:rFonts w:ascii="Times" w:eastAsia="Times" w:hAnsi="Times" w:cs="Times"/>
          <w:color w:val="000000"/>
        </w:rPr>
        <w:t>投票资格 源于</w:t>
      </w:r>
      <w:r>
        <w:rPr>
          <w:rFonts w:ascii="Times" w:eastAsia="宋体" w:hAnsi="Times" w:cs="Times" w:hint="eastAsia"/>
          <w:color w:val="000000"/>
        </w:rPr>
        <w:t>基金会的</w:t>
      </w:r>
      <w:r>
        <w:rPr>
          <w:rFonts w:ascii="Times" w:eastAsia="Times" w:hAnsi="Times" w:cs="Times"/>
          <w:color w:val="000000"/>
        </w:rPr>
        <w:t>会员资格</w:t>
      </w:r>
      <w:r>
        <w:rPr>
          <w:rFonts w:ascii="Times" w:eastAsia="宋体" w:hAnsi="Times" w:cs="Times" w:hint="eastAsia"/>
          <w:color w:val="000000"/>
        </w:rPr>
        <w:t>，</w:t>
      </w:r>
      <w:r>
        <w:rPr>
          <w:rFonts w:ascii="Times" w:eastAsia="Times" w:hAnsi="Times" w:cs="Times"/>
          <w:color w:val="000000"/>
        </w:rPr>
        <w:t>而</w:t>
      </w:r>
      <w:r>
        <w:rPr>
          <w:rFonts w:ascii="Times" w:eastAsia="宋体" w:hAnsi="Times" w:cs="Times" w:hint="eastAsia"/>
          <w:color w:val="000000"/>
        </w:rPr>
        <w:t>权益通证</w:t>
      </w:r>
      <w:r>
        <w:rPr>
          <w:rFonts w:ascii="Times" w:eastAsia="Times" w:hAnsi="Times" w:cs="Times"/>
          <w:color w:val="000000"/>
        </w:rPr>
        <w:t>则為形成用户取得会员资格的方式。如果希望获得投票权</w:t>
      </w:r>
      <w:r>
        <w:rPr>
          <w:rFonts w:ascii="Times" w:eastAsia="宋体" w:hAnsi="Times" w:cs="Times" w:hint="eastAsia"/>
          <w:color w:val="000000"/>
        </w:rPr>
        <w:t>，</w:t>
      </w:r>
      <w:r>
        <w:rPr>
          <w:rFonts w:ascii="Times" w:eastAsia="Times" w:hAnsi="Times" w:cs="Times"/>
          <w:color w:val="000000"/>
        </w:rPr>
        <w:t>或成为第三方服务提供商</w:t>
      </w:r>
      <w:r>
        <w:rPr>
          <w:rFonts w:ascii="Times" w:eastAsia="宋体" w:hAnsi="Times" w:cs="Times" w:hint="eastAsia"/>
          <w:color w:val="000000"/>
        </w:rPr>
        <w:t>，</w:t>
      </w:r>
      <w:r>
        <w:rPr>
          <w:rFonts w:ascii="Times" w:eastAsia="Times" w:hAnsi="Times" w:cs="Times"/>
          <w:color w:val="000000"/>
        </w:rPr>
        <w:t>必需拥有 参与会员资格。</w:t>
      </w:r>
    </w:p>
    <w:p w:rsidR="00163DD6" w:rsidRDefault="00F705FB">
      <w:pPr>
        <w:pStyle w:val="2"/>
      </w:pPr>
      <w:r>
        <w:rPr>
          <w:rFonts w:hint="eastAsia"/>
        </w:rPr>
        <w:t>4.4 会员积分（功能通证）</w:t>
      </w:r>
    </w:p>
    <w:p w:rsidR="00163DD6" w:rsidRDefault="00F705FB">
      <w:pPr>
        <w:rPr>
          <w:rFonts w:eastAsia="宋体"/>
        </w:rPr>
      </w:pPr>
      <w:r>
        <w:rPr>
          <w:rFonts w:eastAsia="宋体" w:hint="eastAsia"/>
        </w:rPr>
        <w:t>注册账号在完成账单支付后自动获得会员积分（功能通证）。积分为了发现记录用户对网络的贡献。到了一定的分红周期，基金会就在市场对等收购积分并销毁。</w:t>
      </w:r>
    </w:p>
    <w:p w:rsidR="00163DD6" w:rsidRDefault="00F705FB">
      <w:pPr>
        <w:numPr>
          <w:ilvl w:val="0"/>
          <w:numId w:val="8"/>
        </w:numPr>
        <w:rPr>
          <w:rFonts w:eastAsia="宋体"/>
        </w:rPr>
      </w:pPr>
      <w:r>
        <w:rPr>
          <w:rFonts w:eastAsia="宋体" w:hint="eastAsia"/>
        </w:rPr>
        <w:t>每次停车人完成一次账单支付，生成数量相同的积分。</w:t>
      </w:r>
    </w:p>
    <w:p w:rsidR="00163DD6" w:rsidRDefault="00F705FB">
      <w:pPr>
        <w:numPr>
          <w:ilvl w:val="0"/>
          <w:numId w:val="8"/>
        </w:numPr>
        <w:rPr>
          <w:rFonts w:eastAsia="宋体"/>
        </w:rPr>
      </w:pPr>
      <w:r>
        <w:rPr>
          <w:rFonts w:eastAsia="宋体" w:hint="eastAsia"/>
        </w:rPr>
        <w:t>停车人可以用积分支付预先锁定车位。</w:t>
      </w:r>
    </w:p>
    <w:p w:rsidR="00163DD6" w:rsidRDefault="00F705FB">
      <w:pPr>
        <w:numPr>
          <w:ilvl w:val="0"/>
          <w:numId w:val="8"/>
        </w:numPr>
        <w:rPr>
          <w:rFonts w:eastAsia="宋体"/>
        </w:rPr>
      </w:pPr>
      <w:r>
        <w:rPr>
          <w:rFonts w:eastAsia="宋体" w:hint="eastAsia"/>
        </w:rPr>
        <w:t>停车人可以用积分支付</w:t>
      </w:r>
      <w:r>
        <w:rPr>
          <w:rFonts w:eastAsia="宋体" w:hint="eastAsia"/>
        </w:rPr>
        <w:t>OPNX</w:t>
      </w:r>
      <w:r>
        <w:rPr>
          <w:rFonts w:eastAsia="宋体" w:hint="eastAsia"/>
        </w:rPr>
        <w:t>上的软件服务，比如室内导航。</w:t>
      </w:r>
    </w:p>
    <w:p w:rsidR="00163DD6" w:rsidRDefault="00F705FB">
      <w:pPr>
        <w:numPr>
          <w:ilvl w:val="0"/>
          <w:numId w:val="8"/>
        </w:numPr>
        <w:rPr>
          <w:rFonts w:eastAsia="宋体"/>
        </w:rPr>
      </w:pPr>
      <w:r>
        <w:rPr>
          <w:rFonts w:eastAsia="宋体" w:hint="eastAsia"/>
        </w:rPr>
        <w:t>积分可以出售。</w:t>
      </w:r>
    </w:p>
    <w:p w:rsidR="00163DD6" w:rsidRDefault="00F705FB">
      <w:pPr>
        <w:numPr>
          <w:ilvl w:val="0"/>
          <w:numId w:val="8"/>
        </w:numPr>
        <w:rPr>
          <w:rFonts w:eastAsia="宋体"/>
        </w:rPr>
      </w:pPr>
      <w:r>
        <w:rPr>
          <w:rFonts w:eastAsia="宋体" w:hint="eastAsia"/>
        </w:rPr>
        <w:t>OPNX</w:t>
      </w:r>
      <w:r>
        <w:rPr>
          <w:rFonts w:eastAsia="宋体" w:hint="eastAsia"/>
        </w:rPr>
        <w:t>网络的矿工，需要购买一定数量的积分并销毁才能加入网络挖矿。</w:t>
      </w:r>
    </w:p>
    <w:p w:rsidR="00163DD6" w:rsidRDefault="00F705FB">
      <w:pPr>
        <w:pStyle w:val="2"/>
        <w:rPr>
          <w:rFonts w:eastAsia="宋体"/>
        </w:rPr>
      </w:pPr>
      <w:r>
        <w:rPr>
          <w:rFonts w:eastAsia="宋体" w:hint="eastAsia"/>
        </w:rPr>
        <w:t xml:space="preserve">4.5 </w:t>
      </w:r>
      <w:r>
        <w:rPr>
          <w:rFonts w:eastAsia="宋体" w:hint="eastAsia"/>
        </w:rPr>
        <w:t>开放停车网络社会责任</w:t>
      </w:r>
    </w:p>
    <w:p w:rsidR="00163DD6" w:rsidRDefault="00F705FB">
      <w:pPr>
        <w:pStyle w:val="3"/>
      </w:pPr>
      <w:r>
        <w:rPr>
          <w:rFonts w:hint="eastAsia"/>
        </w:rPr>
        <w:t>4.5.1 碳足迹和碳中和</w:t>
      </w:r>
    </w:p>
    <w:p w:rsidR="00163DD6" w:rsidRDefault="00F705FB">
      <w:pPr>
        <w:pStyle w:val="3"/>
      </w:pPr>
      <w:r>
        <w:rPr>
          <w:rFonts w:hint="eastAsia"/>
        </w:rPr>
        <w:t>4.5.2 智能合约增值服务应用交易</w:t>
      </w:r>
    </w:p>
    <w:p w:rsidR="00163DD6" w:rsidRDefault="00163DD6"/>
    <w:p w:rsidR="00163DD6" w:rsidRDefault="00F705FB">
      <w:pPr>
        <w:pStyle w:val="1"/>
        <w:rPr>
          <w:rFonts w:ascii="Times" w:eastAsia="Times" w:hAnsi="Times" w:cs="Times"/>
          <w:color w:val="1B457E"/>
          <w:sz w:val="28"/>
          <w:szCs w:val="28"/>
        </w:rPr>
      </w:pPr>
      <w:r>
        <w:br w:type="page"/>
      </w:r>
      <w:r>
        <w:rPr>
          <w:rFonts w:eastAsia="宋体" w:hint="eastAsia"/>
        </w:rPr>
        <w:lastRenderedPageBreak/>
        <w:t>5</w:t>
      </w:r>
      <w:r>
        <w:t xml:space="preserve"> 基金会与管理 </w:t>
      </w:r>
    </w:p>
    <w:p w:rsidR="00163DD6" w:rsidRDefault="00F705FB">
      <w:pPr>
        <w:widowControl w:val="0"/>
        <w:spacing w:after="100"/>
        <w:rPr>
          <w:rFonts w:ascii="Times" w:eastAsia="Times" w:hAnsi="Times" w:cs="Times"/>
          <w:color w:val="000000"/>
        </w:rPr>
      </w:pPr>
      <w:r>
        <w:rPr>
          <w:rFonts w:ascii="Times" w:eastAsia="宋体" w:hAnsi="Times" w:cs="Times" w:hint="eastAsia"/>
          <w:color w:val="000000"/>
        </w:rPr>
        <w:t>开放停车网络基金会（</w:t>
      </w:r>
      <w:r>
        <w:rPr>
          <w:rFonts w:ascii="Times" w:eastAsia="宋体" w:hAnsi="Times" w:cs="Times" w:hint="eastAsia"/>
          <w:color w:val="000000"/>
        </w:rPr>
        <w:t>Open Parki</w:t>
      </w:r>
      <w:bookmarkStart w:id="181" w:name="_GoBack"/>
      <w:bookmarkEnd w:id="181"/>
      <w:r>
        <w:rPr>
          <w:rFonts w:ascii="Times" w:eastAsia="宋体" w:hAnsi="Times" w:cs="Times" w:hint="eastAsia"/>
          <w:color w:val="000000"/>
        </w:rPr>
        <w:t>ng Network Foundation</w:t>
      </w:r>
      <w:r>
        <w:rPr>
          <w:rFonts w:ascii="Times" w:eastAsia="宋体" w:hAnsi="Times" w:cs="Times" w:hint="eastAsia"/>
          <w:color w:val="000000"/>
        </w:rPr>
        <w:t>）</w:t>
      </w:r>
      <w:r>
        <w:rPr>
          <w:rFonts w:ascii="Times" w:eastAsia="Times" w:hAnsi="Times" w:cs="Times"/>
          <w:color w:val="000000"/>
        </w:rPr>
        <w:t>旨在推</w:t>
      </w:r>
      <w:r>
        <w:rPr>
          <w:rFonts w:ascii="Times" w:eastAsia="宋体" w:hAnsi="Times" w:cs="Times" w:hint="eastAsia"/>
          <w:color w:val="000000"/>
        </w:rPr>
        <w:t>动</w:t>
      </w:r>
      <w:r>
        <w:rPr>
          <w:rFonts w:ascii="Times" w:eastAsia="宋体" w:hAnsi="Times" w:cs="Times" w:hint="eastAsia"/>
          <w:color w:val="000000"/>
        </w:rPr>
        <w:t>OPNX</w:t>
      </w:r>
      <w:r>
        <w:rPr>
          <w:rFonts w:ascii="Times" w:eastAsia="宋体" w:hAnsi="Times" w:cs="Times" w:hint="eastAsia"/>
          <w:color w:val="000000"/>
        </w:rPr>
        <w:t>的设计、开发和应用。</w:t>
      </w:r>
      <w:r>
        <w:rPr>
          <w:rFonts w:ascii="Times" w:eastAsia="Times" w:hAnsi="Times" w:cs="Times"/>
          <w:color w:val="000000"/>
        </w:rPr>
        <w:t>而且它还立志于</w:t>
      </w:r>
      <w:r>
        <w:rPr>
          <w:rFonts w:ascii="Times" w:eastAsia="宋体" w:hAnsi="Times" w:cs="Times" w:hint="eastAsia"/>
          <w:color w:val="000000"/>
        </w:rPr>
        <w:t>持续改进开放网络来提升停车体验，</w:t>
      </w:r>
      <w:r>
        <w:rPr>
          <w:rFonts w:ascii="Times" w:eastAsia="Times" w:hAnsi="Times" w:cs="Times"/>
          <w:color w:val="000000"/>
        </w:rPr>
        <w:t>倡导</w:t>
      </w:r>
      <w:r>
        <w:rPr>
          <w:rFonts w:ascii="Times" w:eastAsia="宋体" w:hAnsi="Times" w:cs="Times" w:hint="eastAsia"/>
          <w:color w:val="000000"/>
        </w:rPr>
        <w:t>网络</w:t>
      </w:r>
      <w:r>
        <w:rPr>
          <w:rFonts w:ascii="Times" w:eastAsia="Times" w:hAnsi="Times" w:cs="Times"/>
          <w:color w:val="000000"/>
        </w:rPr>
        <w:t>的</w:t>
      </w:r>
      <w:r>
        <w:rPr>
          <w:rFonts w:ascii="Times" w:eastAsia="宋体" w:hAnsi="Times" w:cs="Times" w:hint="eastAsia"/>
          <w:color w:val="000000"/>
        </w:rPr>
        <w:t>开放</w:t>
      </w:r>
      <w:r>
        <w:rPr>
          <w:rFonts w:ascii="Times" w:eastAsia="Times" w:hAnsi="Times" w:cs="Times"/>
          <w:color w:val="000000"/>
        </w:rPr>
        <w:t>与透明度。</w:t>
      </w:r>
      <w:r>
        <w:rPr>
          <w:rFonts w:ascii="Times" w:eastAsia="宋体" w:hAnsi="Times" w:cs="Times" w:hint="eastAsia"/>
          <w:color w:val="000000"/>
        </w:rPr>
        <w:t>基金会由</w:t>
      </w:r>
      <w:r>
        <w:rPr>
          <w:rFonts w:ascii="Times" w:eastAsia="宋体" w:hAnsi="Times" w:cs="Times" w:hint="eastAsia"/>
          <w:color w:val="000000"/>
        </w:rPr>
        <w:t>OPNX</w:t>
      </w:r>
      <w:r>
        <w:rPr>
          <w:rFonts w:ascii="Times" w:eastAsia="Times" w:hAnsi="Times" w:cs="Times"/>
          <w:color w:val="000000"/>
        </w:rPr>
        <w:t>生态系统成员组成</w:t>
      </w:r>
      <w:r>
        <w:rPr>
          <w:rFonts w:ascii="Times" w:eastAsia="宋体" w:hAnsi="Times" w:cs="Times" w:hint="eastAsia"/>
          <w:color w:val="000000"/>
        </w:rPr>
        <w:t>，决定</w:t>
      </w:r>
      <w:r>
        <w:rPr>
          <w:rFonts w:ascii="Times" w:eastAsia="宋体" w:hAnsi="Times" w:cs="Times" w:hint="eastAsia"/>
          <w:color w:val="000000"/>
        </w:rPr>
        <w:t>OPNX</w:t>
      </w:r>
      <w:r>
        <w:rPr>
          <w:rFonts w:ascii="Times" w:eastAsia="Times" w:hAnsi="Times" w:cs="Times"/>
          <w:color w:val="000000"/>
        </w:rPr>
        <w:t>平台和相关生态系统的 功能及改进方向。</w:t>
      </w:r>
    </w:p>
    <w:p w:rsidR="00163DD6" w:rsidRDefault="00F705FB">
      <w:pPr>
        <w:pStyle w:val="2"/>
      </w:pPr>
      <w:r>
        <w:rPr>
          <w:rFonts w:eastAsia="宋体" w:hint="eastAsia"/>
        </w:rPr>
        <w:t>5</w:t>
      </w:r>
      <w:r>
        <w:t xml:space="preserve">.1 </w:t>
      </w:r>
      <w:r>
        <w:rPr>
          <w:rFonts w:eastAsia="宋体" w:hint="eastAsia"/>
        </w:rPr>
        <w:t>服务合作网络</w:t>
      </w:r>
    </w:p>
    <w:p w:rsidR="00163DD6" w:rsidRDefault="00F705FB">
      <w:pPr>
        <w:widowControl w:val="0"/>
        <w:spacing w:after="100"/>
        <w:rPr>
          <w:rFonts w:ascii="Times" w:eastAsia="宋体" w:hAnsi="Times" w:cs="Times" w:hint="eastAsia"/>
          <w:color w:val="000000"/>
        </w:rPr>
      </w:pPr>
      <w:r>
        <w:rPr>
          <w:rFonts w:ascii="Times" w:eastAsia="宋体" w:hAnsi="Times" w:cs="Times" w:hint="eastAsia"/>
          <w:color w:val="000000"/>
        </w:rPr>
        <w:t>基金会成员来自以下各方：</w:t>
      </w:r>
    </w:p>
    <w:p w:rsidR="00163DD6" w:rsidRDefault="00F705FB">
      <w:pPr>
        <w:widowControl w:val="0"/>
        <w:numPr>
          <w:ilvl w:val="0"/>
          <w:numId w:val="9"/>
        </w:numPr>
        <w:spacing w:after="100"/>
        <w:rPr>
          <w:rFonts w:ascii="Times" w:eastAsia="宋体" w:hAnsi="Times" w:cs="Times" w:hint="eastAsia"/>
          <w:color w:val="000000"/>
        </w:rPr>
      </w:pPr>
      <w:r>
        <w:rPr>
          <w:rFonts w:ascii="Times" w:eastAsia="宋体" w:hAnsi="Times" w:cs="Times" w:hint="eastAsia"/>
          <w:color w:val="000000"/>
        </w:rPr>
        <w:t>开放网络发起人和早期投资者；</w:t>
      </w:r>
    </w:p>
    <w:p w:rsidR="00163DD6" w:rsidRDefault="00F705FB">
      <w:pPr>
        <w:widowControl w:val="0"/>
        <w:numPr>
          <w:ilvl w:val="0"/>
          <w:numId w:val="9"/>
        </w:numPr>
        <w:spacing w:after="100"/>
        <w:rPr>
          <w:rFonts w:ascii="Times" w:eastAsia="宋体" w:hAnsi="Times" w:cs="Times" w:hint="eastAsia"/>
          <w:color w:val="000000"/>
        </w:rPr>
      </w:pPr>
      <w:r>
        <w:rPr>
          <w:rFonts w:ascii="Times" w:eastAsia="宋体" w:hAnsi="Times" w:cs="Times" w:hint="eastAsia"/>
          <w:color w:val="000000"/>
        </w:rPr>
        <w:t>区块链计费系统开发者；</w:t>
      </w:r>
    </w:p>
    <w:p w:rsidR="00163DD6" w:rsidRDefault="00F705FB">
      <w:pPr>
        <w:widowControl w:val="0"/>
        <w:numPr>
          <w:ilvl w:val="0"/>
          <w:numId w:val="9"/>
        </w:numPr>
        <w:spacing w:after="100"/>
        <w:rPr>
          <w:rFonts w:ascii="Times" w:eastAsia="宋体" w:hAnsi="Times" w:cs="Times" w:hint="eastAsia"/>
          <w:color w:val="000000"/>
        </w:rPr>
      </w:pPr>
      <w:r>
        <w:rPr>
          <w:rFonts w:ascii="Times" w:eastAsia="宋体" w:hAnsi="Times" w:cs="Times" w:hint="eastAsia"/>
          <w:color w:val="000000"/>
        </w:rPr>
        <w:t>智能车位感知系统提供方；</w:t>
      </w:r>
    </w:p>
    <w:p w:rsidR="00163DD6" w:rsidRDefault="00F705FB">
      <w:pPr>
        <w:widowControl w:val="0"/>
        <w:numPr>
          <w:ilvl w:val="0"/>
          <w:numId w:val="9"/>
        </w:numPr>
        <w:spacing w:after="100"/>
        <w:rPr>
          <w:rFonts w:ascii="Times" w:eastAsia="宋体" w:hAnsi="Times" w:cs="Times" w:hint="eastAsia"/>
          <w:color w:val="000000"/>
        </w:rPr>
      </w:pPr>
      <w:r>
        <w:rPr>
          <w:rFonts w:ascii="Times" w:eastAsia="宋体" w:hAnsi="Times" w:cs="Times" w:hint="eastAsia"/>
          <w:color w:val="000000"/>
        </w:rPr>
        <w:t>停车位导航和支付客户端开发者；</w:t>
      </w:r>
    </w:p>
    <w:p w:rsidR="00163DD6" w:rsidRDefault="00F705FB">
      <w:pPr>
        <w:widowControl w:val="0"/>
        <w:numPr>
          <w:ilvl w:val="0"/>
          <w:numId w:val="9"/>
        </w:numPr>
        <w:spacing w:after="100"/>
        <w:rPr>
          <w:rFonts w:ascii="Times" w:eastAsia="宋体" w:hAnsi="Times" w:cs="Times" w:hint="eastAsia"/>
          <w:color w:val="000000"/>
        </w:rPr>
      </w:pPr>
      <w:r>
        <w:rPr>
          <w:rFonts w:ascii="Times" w:eastAsia="宋体" w:hAnsi="Times" w:cs="Times" w:hint="eastAsia"/>
          <w:color w:val="000000"/>
        </w:rPr>
        <w:t>停车场经营者；</w:t>
      </w:r>
    </w:p>
    <w:p w:rsidR="00163DD6" w:rsidRDefault="00F705FB">
      <w:pPr>
        <w:widowControl w:val="0"/>
        <w:numPr>
          <w:ilvl w:val="0"/>
          <w:numId w:val="9"/>
        </w:numPr>
        <w:spacing w:after="100"/>
        <w:rPr>
          <w:rFonts w:ascii="Times" w:eastAsia="宋体" w:hAnsi="Times" w:cs="Times" w:hint="eastAsia"/>
          <w:color w:val="000000"/>
        </w:rPr>
      </w:pPr>
      <w:r>
        <w:rPr>
          <w:rFonts w:ascii="Times" w:eastAsia="宋体" w:hAnsi="Times" w:cs="Times" w:hint="eastAsia"/>
          <w:color w:val="000000"/>
        </w:rPr>
        <w:t>其他停车技术、服务提供方。</w:t>
      </w:r>
    </w:p>
    <w:p w:rsidR="00163DD6" w:rsidRDefault="00F705FB">
      <w:pPr>
        <w:widowControl w:val="0"/>
        <w:spacing w:after="100"/>
        <w:rPr>
          <w:rFonts w:ascii="Times" w:eastAsia="Times" w:hAnsi="Times" w:cs="Times"/>
          <w:color w:val="000000"/>
        </w:rPr>
      </w:pPr>
      <w:r>
        <w:rPr>
          <w:rFonts w:ascii="Times" w:eastAsia="宋体" w:hAnsi="Times" w:cs="Times" w:hint="eastAsia"/>
          <w:color w:val="000000"/>
        </w:rPr>
        <w:t>基金会的理事单位</w:t>
      </w:r>
      <w:r>
        <w:rPr>
          <w:rFonts w:ascii="Times" w:eastAsia="Times" w:hAnsi="Times" w:cs="Times"/>
          <w:color w:val="000000"/>
        </w:rPr>
        <w:t>将监督</w:t>
      </w:r>
      <w:r>
        <w:rPr>
          <w:rFonts w:ascii="Times" w:eastAsia="宋体" w:hAnsi="Times" w:cs="Times" w:hint="eastAsia"/>
          <w:color w:val="000000"/>
        </w:rPr>
        <w:t>网络建设和运行，并公告开放进展和网络健康程度</w:t>
      </w:r>
      <w:r>
        <w:rPr>
          <w:rFonts w:ascii="Times" w:eastAsia="Times" w:hAnsi="Times" w:cs="Times"/>
          <w:color w:val="000000"/>
        </w:rPr>
        <w:t>。</w:t>
      </w:r>
      <w:r>
        <w:rPr>
          <w:rFonts w:ascii="Times" w:eastAsia="宋体" w:hAnsi="Times" w:cs="Times" w:hint="eastAsia"/>
          <w:color w:val="000000"/>
        </w:rPr>
        <w:t>需要</w:t>
      </w:r>
      <w:r>
        <w:rPr>
          <w:rFonts w:ascii="Times" w:eastAsia="Times" w:hAnsi="Times" w:cs="Times"/>
          <w:color w:val="000000"/>
        </w:rPr>
        <w:t>注意</w:t>
      </w:r>
      <w:r>
        <w:rPr>
          <w:rFonts w:ascii="Times" w:eastAsia="宋体" w:hAnsi="Times" w:cs="Times" w:hint="eastAsia"/>
          <w:color w:val="000000"/>
        </w:rPr>
        <w:t>的时，</w:t>
      </w:r>
      <w:r>
        <w:rPr>
          <w:rFonts w:ascii="Times" w:eastAsia="Times" w:hAnsi="Times" w:cs="Times"/>
          <w:color w:val="000000"/>
        </w:rPr>
        <w:t>该</w:t>
      </w:r>
      <w:r>
        <w:rPr>
          <w:rFonts w:ascii="Times" w:eastAsia="宋体" w:hAnsi="Times" w:cs="Times" w:hint="eastAsia"/>
          <w:color w:val="000000"/>
        </w:rPr>
        <w:t>理事</w:t>
      </w:r>
      <w:r>
        <w:rPr>
          <w:rFonts w:ascii="Times" w:eastAsia="Times" w:hAnsi="Times" w:cs="Times"/>
          <w:color w:val="000000"/>
        </w:rPr>
        <w:t>会</w:t>
      </w:r>
      <w:r>
        <w:rPr>
          <w:rFonts w:ascii="Times" w:eastAsia="宋体" w:hAnsi="Times" w:cs="Times" w:hint="eastAsia"/>
          <w:color w:val="000000"/>
        </w:rPr>
        <w:t>并</w:t>
      </w:r>
      <w:r>
        <w:rPr>
          <w:rFonts w:ascii="Times" w:eastAsia="Times" w:hAnsi="Times" w:cs="Times"/>
          <w:color w:val="000000"/>
        </w:rPr>
        <w:t>不是具体的</w:t>
      </w:r>
      <w:r>
        <w:rPr>
          <w:rFonts w:ascii="Times" w:eastAsia="宋体" w:hAnsi="Times" w:cs="Times" w:hint="eastAsia"/>
          <w:color w:val="000000"/>
        </w:rPr>
        <w:t>执行过程的</w:t>
      </w:r>
      <w:r>
        <w:rPr>
          <w:rFonts w:ascii="Times" w:eastAsia="Times" w:hAnsi="Times" w:cs="Times"/>
          <w:color w:val="000000"/>
        </w:rPr>
        <w:t>一部分</w:t>
      </w:r>
      <w:r>
        <w:rPr>
          <w:rFonts w:ascii="Times" w:eastAsia="宋体" w:hAnsi="Times" w:cs="Times" w:hint="eastAsia"/>
          <w:color w:val="000000"/>
        </w:rPr>
        <w:t>；</w:t>
      </w:r>
      <w:r>
        <w:rPr>
          <w:rFonts w:ascii="Times" w:eastAsia="Times" w:hAnsi="Times" w:cs="Times"/>
          <w:color w:val="000000"/>
        </w:rPr>
        <w:t>而是一个机制</w:t>
      </w:r>
      <w:r>
        <w:rPr>
          <w:rFonts w:ascii="Times" w:eastAsia="宋体" w:hAnsi="Times" w:cs="Times" w:hint="eastAsia"/>
          <w:color w:val="000000"/>
        </w:rPr>
        <w:t>，</w:t>
      </w:r>
      <w:r>
        <w:rPr>
          <w:rFonts w:ascii="Times" w:eastAsia="Times" w:hAnsi="Times" w:cs="Times"/>
          <w:color w:val="000000"/>
        </w:rPr>
        <w:t>通过这机制在</w:t>
      </w:r>
      <w:r>
        <w:rPr>
          <w:rFonts w:ascii="Times" w:eastAsia="宋体" w:hAnsi="Times" w:cs="Times" w:hint="eastAsia"/>
          <w:color w:val="000000"/>
        </w:rPr>
        <w:t>促进成员单位的协作，收集停车人对网络的意见，扩大使用范围</w:t>
      </w:r>
      <w:r>
        <w:rPr>
          <w:rFonts w:ascii="Times" w:eastAsia="Times" w:hAnsi="Times" w:cs="Times"/>
          <w:color w:val="000000"/>
        </w:rPr>
        <w:t>。</w:t>
      </w:r>
    </w:p>
    <w:p w:rsidR="00163DD6" w:rsidRDefault="00F705FB">
      <w:pPr>
        <w:pStyle w:val="2"/>
      </w:pPr>
      <w:r>
        <w:rPr>
          <w:rFonts w:eastAsia="宋体" w:hint="eastAsia"/>
        </w:rPr>
        <w:t>5</w:t>
      </w:r>
      <w:r>
        <w:t xml:space="preserve">.2 </w:t>
      </w:r>
      <w:r>
        <w:rPr>
          <w:rFonts w:eastAsia="宋体" w:hint="eastAsia"/>
        </w:rPr>
        <w:t>基金会的股份（权益通证）设置</w:t>
      </w:r>
    </w:p>
    <w:p w:rsidR="00163DD6" w:rsidRDefault="00F705FB">
      <w:pPr>
        <w:widowControl w:val="0"/>
        <w:spacing w:after="100"/>
        <w:rPr>
          <w:rFonts w:ascii="Times" w:eastAsia="Times" w:hAnsi="Times" w:cs="Times"/>
          <w:color w:val="000000"/>
        </w:rPr>
      </w:pPr>
      <w:r>
        <w:rPr>
          <w:rFonts w:ascii="Times" w:eastAsia="宋体" w:hAnsi="Times" w:cs="Times" w:hint="eastAsia"/>
          <w:color w:val="000000"/>
        </w:rPr>
        <w:t>基金会</w:t>
      </w:r>
      <w:r>
        <w:rPr>
          <w:rFonts w:ascii="Times" w:eastAsia="Times" w:hAnsi="Times" w:cs="Times"/>
          <w:color w:val="000000"/>
        </w:rPr>
        <w:t>将通过发行</w:t>
      </w:r>
      <w:r>
        <w:rPr>
          <w:rFonts w:ascii="Times" w:eastAsia="宋体" w:hAnsi="Times" w:cs="Times" w:hint="eastAsia"/>
          <w:color w:val="000000"/>
        </w:rPr>
        <w:t>权益通证，为</w:t>
      </w:r>
      <w:r>
        <w:rPr>
          <w:rFonts w:ascii="Times" w:eastAsia="Times" w:hAnsi="Times" w:cs="Times"/>
          <w:color w:val="000000"/>
        </w:rPr>
        <w:t>去中心</w:t>
      </w:r>
      <w:r>
        <w:rPr>
          <w:rFonts w:ascii="Times" w:eastAsia="宋体" w:hAnsi="Times" w:cs="Times" w:hint="eastAsia"/>
          <w:color w:val="000000"/>
        </w:rPr>
        <w:t>化的开放停车网络</w:t>
      </w:r>
      <w:r>
        <w:rPr>
          <w:rFonts w:ascii="Times" w:eastAsia="Times" w:hAnsi="Times" w:cs="Times"/>
          <w:color w:val="000000"/>
        </w:rPr>
        <w:t>平台的发展提供资金。这些</w:t>
      </w:r>
      <w:r>
        <w:rPr>
          <w:rFonts w:ascii="Times" w:eastAsia="宋体" w:hAnsi="Times" w:cs="Times" w:hint="eastAsia"/>
          <w:color w:val="000000"/>
        </w:rPr>
        <w:t>权益通证</w:t>
      </w:r>
      <w:r>
        <w:rPr>
          <w:rFonts w:ascii="Times" w:eastAsia="Times" w:hAnsi="Times" w:cs="Times"/>
          <w:color w:val="000000"/>
        </w:rPr>
        <w:t>将会在</w:t>
      </w:r>
      <w:r>
        <w:rPr>
          <w:rFonts w:ascii="Times" w:eastAsia="宋体" w:hAnsi="Times" w:cs="Times" w:hint="eastAsia"/>
          <w:color w:val="000000"/>
        </w:rPr>
        <w:t>OPNX</w:t>
      </w:r>
      <w:r>
        <w:rPr>
          <w:rFonts w:ascii="Times" w:eastAsia="Times" w:hAnsi="Times" w:cs="Times"/>
          <w:color w:val="000000"/>
        </w:rPr>
        <w:t>区块链上运行</w:t>
      </w:r>
      <w:r>
        <w:rPr>
          <w:rFonts w:ascii="Times" w:eastAsia="宋体" w:hAnsi="Times" w:cs="Times" w:hint="eastAsia"/>
          <w:color w:val="000000"/>
        </w:rPr>
        <w:t>。</w:t>
      </w:r>
      <w:r>
        <w:rPr>
          <w:rFonts w:ascii="Times" w:eastAsia="Times" w:hAnsi="Times" w:cs="Times"/>
          <w:color w:val="000000"/>
        </w:rPr>
        <w:t>并将通过</w:t>
      </w:r>
      <w:r>
        <w:rPr>
          <w:rFonts w:ascii="Times" w:eastAsia="宋体" w:hAnsi="Times" w:cs="Times" w:hint="eastAsia"/>
          <w:color w:val="000000"/>
        </w:rPr>
        <w:t>权益通证</w:t>
      </w:r>
      <w:r>
        <w:rPr>
          <w:rFonts w:ascii="Times" w:eastAsia="Times" w:hAnsi="Times" w:cs="Times"/>
          <w:color w:val="000000"/>
        </w:rPr>
        <w:t>发售的形式向</w:t>
      </w:r>
      <w:r>
        <w:rPr>
          <w:rFonts w:ascii="Times" w:eastAsia="宋体" w:hAnsi="Times" w:cs="Times" w:hint="eastAsia"/>
          <w:color w:val="000000"/>
        </w:rPr>
        <w:t>OPNX</w:t>
      </w:r>
      <w:r>
        <w:rPr>
          <w:rFonts w:ascii="Times" w:eastAsia="Times" w:hAnsi="Times" w:cs="Times"/>
          <w:color w:val="000000"/>
        </w:rPr>
        <w:t>的支持者提供</w:t>
      </w:r>
      <w:r>
        <w:rPr>
          <w:rFonts w:ascii="Times" w:eastAsia="宋体" w:hAnsi="Times" w:cs="Times" w:hint="eastAsia"/>
          <w:color w:val="000000"/>
        </w:rPr>
        <w:t>权益通证</w:t>
      </w:r>
      <w:r>
        <w:rPr>
          <w:rFonts w:ascii="Times" w:eastAsia="Times" w:hAnsi="Times" w:cs="Times"/>
          <w:color w:val="000000"/>
        </w:rPr>
        <w:t>。</w:t>
      </w:r>
      <w:r>
        <w:rPr>
          <w:rFonts w:ascii="Times" w:eastAsia="宋体" w:hAnsi="Times" w:cs="Times" w:hint="eastAsia"/>
          <w:color w:val="000000"/>
        </w:rPr>
        <w:t>权益通证的发售</w:t>
      </w:r>
      <w:r>
        <w:rPr>
          <w:rFonts w:ascii="Times" w:eastAsia="Times" w:hAnsi="Times" w:cs="Times"/>
          <w:color w:val="000000"/>
        </w:rPr>
        <w:t xml:space="preserve">大约将在 </w:t>
      </w:r>
      <w:r>
        <w:rPr>
          <w:rFonts w:ascii="Times" w:eastAsia="宋体" w:hAnsi="Times" w:cs="Times" w:hint="eastAsia"/>
          <w:color w:val="000000"/>
        </w:rPr>
        <w:t xml:space="preserve">   </w:t>
      </w:r>
      <w:r>
        <w:rPr>
          <w:rFonts w:ascii="Times" w:eastAsia="Times" w:hAnsi="Times" w:cs="Times"/>
          <w:color w:val="000000"/>
        </w:rPr>
        <w:t>年  月  日开始。一旦初始原型开发并测试完成</w:t>
      </w:r>
      <w:r>
        <w:rPr>
          <w:rFonts w:ascii="Times" w:eastAsia="宋体" w:hAnsi="Times" w:cs="Times" w:hint="eastAsia"/>
          <w:color w:val="000000"/>
        </w:rPr>
        <w:t>，</w:t>
      </w:r>
      <w:r>
        <w:rPr>
          <w:rFonts w:ascii="Times" w:eastAsia="Times" w:hAnsi="Times" w:cs="Times"/>
          <w:color w:val="000000"/>
        </w:rPr>
        <w:t xml:space="preserve"> 将进行第二次的</w:t>
      </w:r>
      <w:r>
        <w:rPr>
          <w:rFonts w:ascii="Times" w:eastAsia="宋体" w:hAnsi="Times" w:cs="Times" w:hint="eastAsia"/>
          <w:color w:val="000000"/>
        </w:rPr>
        <w:t>通证</w:t>
      </w:r>
      <w:r>
        <w:rPr>
          <w:rFonts w:ascii="Times" w:eastAsia="Times" w:hAnsi="Times" w:cs="Times"/>
          <w:color w:val="000000"/>
        </w:rPr>
        <w:t>发售</w:t>
      </w:r>
      <w:r>
        <w:rPr>
          <w:rFonts w:ascii="Times" w:eastAsia="宋体" w:hAnsi="Times" w:cs="Times" w:hint="eastAsia"/>
          <w:color w:val="000000"/>
        </w:rPr>
        <w:t>，</w:t>
      </w:r>
      <w:r>
        <w:rPr>
          <w:rFonts w:ascii="Times" w:eastAsia="Times" w:hAnsi="Times" w:cs="Times"/>
          <w:color w:val="000000"/>
        </w:rPr>
        <w:t>为其</w:t>
      </w:r>
      <w:r>
        <w:rPr>
          <w:rFonts w:ascii="Times" w:eastAsia="宋体" w:hAnsi="Times" w:cs="Times" w:hint="eastAsia"/>
          <w:color w:val="000000"/>
        </w:rPr>
        <w:t>网络</w:t>
      </w:r>
      <w:r>
        <w:rPr>
          <w:rFonts w:ascii="Times" w:eastAsia="Times" w:hAnsi="Times" w:cs="Times"/>
          <w:color w:val="000000"/>
        </w:rPr>
        <w:t>部署提供资金。</w:t>
      </w:r>
    </w:p>
    <w:p w:rsidR="00163DD6" w:rsidRDefault="00F705FB">
      <w:pPr>
        <w:pStyle w:val="2"/>
      </w:pPr>
      <w:r>
        <w:rPr>
          <w:rFonts w:eastAsia="宋体" w:hint="eastAsia"/>
        </w:rPr>
        <w:t>5</w:t>
      </w:r>
      <w:r>
        <w:t xml:space="preserve">.3 </w:t>
      </w:r>
      <w:r>
        <w:rPr>
          <w:rFonts w:eastAsia="宋体" w:hint="eastAsia"/>
        </w:rPr>
        <w:t>基金会持股计划</w:t>
      </w:r>
    </w:p>
    <w:p w:rsidR="00163DD6" w:rsidRDefault="00F705FB">
      <w:pPr>
        <w:pStyle w:val="a4"/>
        <w:rPr>
          <w:rFonts w:ascii="Times" w:hAnsi="Times" w:cs="Times" w:hint="eastAsia"/>
          <w:color w:val="000000"/>
          <w:sz w:val="22"/>
        </w:rPr>
      </w:pPr>
      <w:r>
        <w:rPr>
          <w:rFonts w:hint="eastAsia"/>
        </w:rPr>
        <w:t>用权益通证来代表基金会持有人的股份，可以从停车服务收费中获得收益。权益通证</w:t>
      </w:r>
      <w:r>
        <w:rPr>
          <w:rFonts w:ascii="Times" w:eastAsia="Times" w:hAnsi="Times" w:cs="Times"/>
          <w:color w:val="000000"/>
          <w:sz w:val="22"/>
        </w:rPr>
        <w:t>供应总量限制在</w:t>
      </w:r>
      <w:r>
        <w:rPr>
          <w:rFonts w:ascii="Times" w:hAnsi="Times" w:cs="Times" w:hint="eastAsia"/>
          <w:color w:val="000000"/>
          <w:sz w:val="22"/>
        </w:rPr>
        <w:t>1</w:t>
      </w:r>
      <w:r>
        <w:rPr>
          <w:rFonts w:ascii="Times" w:hAnsi="Times" w:cs="Times" w:hint="eastAsia"/>
          <w:color w:val="000000"/>
          <w:sz w:val="22"/>
        </w:rPr>
        <w:t>亿</w:t>
      </w:r>
      <w:r>
        <w:rPr>
          <w:rFonts w:ascii="Times" w:eastAsia="Times" w:hAnsi="Times" w:cs="Times"/>
          <w:color w:val="000000"/>
          <w:sz w:val="22"/>
        </w:rPr>
        <w:t>个</w:t>
      </w:r>
      <w:r>
        <w:rPr>
          <w:rFonts w:ascii="Times" w:hAnsi="Times" w:cs="Times" w:hint="eastAsia"/>
          <w:color w:val="000000"/>
          <w:sz w:val="22"/>
        </w:rPr>
        <w:t>，第一期发行</w:t>
      </w:r>
      <w:r>
        <w:rPr>
          <w:rFonts w:ascii="Times" w:hAnsi="Times" w:cs="Times" w:hint="eastAsia"/>
          <w:color w:val="000000"/>
          <w:sz w:val="22"/>
        </w:rPr>
        <w:t>XX</w:t>
      </w:r>
      <w:r>
        <w:rPr>
          <w:rFonts w:ascii="Times" w:hAnsi="Times" w:cs="Times" w:hint="eastAsia"/>
          <w:color w:val="000000"/>
          <w:sz w:val="22"/>
        </w:rPr>
        <w:t>个，提供给基金会的基石成员和创始开放者。权益通证</w:t>
      </w:r>
      <w:r>
        <w:rPr>
          <w:rFonts w:ascii="Times" w:eastAsia="Times" w:hAnsi="Times" w:cs="Times"/>
          <w:color w:val="000000"/>
          <w:sz w:val="22"/>
        </w:rPr>
        <w:t>将按以下方式分配; 8</w:t>
      </w:r>
      <w:r>
        <w:rPr>
          <w:rFonts w:ascii="Times" w:hAnsi="Times" w:cs="Times" w:hint="eastAsia"/>
          <w:color w:val="000000"/>
          <w:sz w:val="22"/>
        </w:rPr>
        <w:t>5</w:t>
      </w:r>
      <w:r>
        <w:rPr>
          <w:rFonts w:ascii="Times" w:eastAsia="Times" w:hAnsi="Times" w:cs="Times"/>
          <w:color w:val="000000"/>
          <w:sz w:val="22"/>
        </w:rPr>
        <w:t>%(30/30/20)的</w:t>
      </w:r>
      <w:r>
        <w:rPr>
          <w:rFonts w:ascii="Times" w:hAnsi="Times" w:cs="Times" w:hint="eastAsia"/>
          <w:color w:val="000000"/>
          <w:sz w:val="22"/>
        </w:rPr>
        <w:t>权益通证</w:t>
      </w:r>
      <w:r>
        <w:rPr>
          <w:rFonts w:ascii="Times" w:eastAsia="Times" w:hAnsi="Times" w:cs="Times"/>
          <w:color w:val="000000"/>
          <w:sz w:val="22"/>
        </w:rPr>
        <w:t xml:space="preserve">分配给社区; 其余 </w:t>
      </w:r>
      <w:r>
        <w:rPr>
          <w:rFonts w:ascii="Times" w:hAnsi="Times" w:cs="Times" w:hint="eastAsia"/>
          <w:color w:val="000000"/>
          <w:sz w:val="22"/>
        </w:rPr>
        <w:t>15</w:t>
      </w:r>
      <w:r>
        <w:rPr>
          <w:rFonts w:ascii="Times" w:eastAsia="Times" w:hAnsi="Times" w:cs="Times"/>
          <w:color w:val="000000"/>
          <w:sz w:val="22"/>
        </w:rPr>
        <w:t>%的</w:t>
      </w:r>
      <w:r>
        <w:rPr>
          <w:rFonts w:ascii="Times" w:hAnsi="Times" w:cs="Times" w:hint="eastAsia"/>
          <w:color w:val="000000"/>
          <w:sz w:val="22"/>
        </w:rPr>
        <w:t>权益通证</w:t>
      </w:r>
      <w:r>
        <w:rPr>
          <w:rFonts w:ascii="Times" w:eastAsia="Times" w:hAnsi="Times" w:cs="Times"/>
          <w:color w:val="000000"/>
          <w:sz w:val="22"/>
        </w:rPr>
        <w:t>将分配给 Foundation 发起人</w:t>
      </w:r>
      <w:r>
        <w:rPr>
          <w:rFonts w:ascii="Times" w:hAnsi="Times" w:cs="Times" w:hint="eastAsia"/>
          <w:color w:val="000000"/>
          <w:sz w:val="22"/>
        </w:rPr>
        <w:t>，</w:t>
      </w:r>
      <w:r>
        <w:rPr>
          <w:rFonts w:ascii="Times" w:eastAsia="Times" w:hAnsi="Times" w:cs="Times"/>
          <w:color w:val="000000"/>
          <w:sz w:val="22"/>
        </w:rPr>
        <w:t>早期 支持者和开发团队。</w:t>
      </w:r>
      <w:r>
        <w:rPr>
          <w:rFonts w:ascii="Times" w:hAnsi="Times" w:cs="Times" w:hint="eastAsia"/>
          <w:color w:val="000000"/>
          <w:sz w:val="22"/>
        </w:rPr>
        <w:t>OPNX</w:t>
      </w:r>
      <w:r>
        <w:rPr>
          <w:rFonts w:ascii="Times" w:hAnsi="Times" w:cs="Times" w:hint="eastAsia"/>
          <w:color w:val="000000"/>
          <w:sz w:val="22"/>
        </w:rPr>
        <w:t>权益通证</w:t>
      </w:r>
      <w:r>
        <w:rPr>
          <w:rFonts w:ascii="Times" w:eastAsia="Times" w:hAnsi="Times" w:cs="Times"/>
          <w:color w:val="000000"/>
          <w:sz w:val="22"/>
        </w:rPr>
        <w:t>分配</w:t>
      </w:r>
      <w:r>
        <w:rPr>
          <w:rFonts w:ascii="Times" w:hAnsi="Times" w:cs="Times" w:hint="eastAsia"/>
          <w:color w:val="000000"/>
          <w:sz w:val="22"/>
        </w:rPr>
        <w:t>计划。</w:t>
      </w:r>
    </w:p>
    <w:p w:rsidR="00163DD6" w:rsidRDefault="00163DD6">
      <w:pPr>
        <w:widowControl w:val="0"/>
        <w:spacing w:after="100"/>
        <w:rPr>
          <w:rFonts w:ascii="Times" w:eastAsia="宋体" w:hAnsi="Times" w:cs="Times" w:hint="eastAsia"/>
          <w:color w:val="000000"/>
        </w:rPr>
      </w:pPr>
    </w:p>
    <w:tbl>
      <w:tblPr>
        <w:tblW w:w="11086" w:type="dxa"/>
        <w:tblCellSpacing w:w="0" w:type="dxa"/>
        <w:tblInd w:w="15" w:type="dxa"/>
        <w:tblLayout w:type="fixed"/>
        <w:tblCellMar>
          <w:left w:w="0" w:type="dxa"/>
          <w:right w:w="0" w:type="dxa"/>
        </w:tblCellMar>
        <w:tblLook w:val="04A0" w:firstRow="1" w:lastRow="0" w:firstColumn="1" w:lastColumn="0" w:noHBand="0" w:noVBand="1"/>
      </w:tblPr>
      <w:tblGrid>
        <w:gridCol w:w="1982"/>
        <w:gridCol w:w="5198"/>
        <w:gridCol w:w="1387"/>
        <w:gridCol w:w="2519"/>
      </w:tblGrid>
      <w:tr w:rsidR="00163DD6">
        <w:trPr>
          <w:tblCellSpacing w:w="0" w:type="dxa"/>
        </w:trPr>
        <w:tc>
          <w:tcPr>
            <w:tcW w:w="1982" w:type="dxa"/>
            <w:tcBorders>
              <w:top w:val="single" w:sz="6" w:space="0" w:color="FFFFFF"/>
              <w:left w:val="single" w:sz="6" w:space="0" w:color="FFFFFF"/>
              <w:bottom w:val="single" w:sz="18" w:space="0" w:color="FFFFFF"/>
              <w:right w:val="single" w:sz="6" w:space="0" w:color="FFFFFF"/>
            </w:tcBorders>
            <w:shd w:val="clear" w:color="auto" w:fill="9BBB59"/>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color w:val="FFFFFF"/>
                <w:sz w:val="21"/>
                <w:szCs w:val="21"/>
              </w:rPr>
              <w:t>基金会股东</w:t>
            </w:r>
          </w:p>
        </w:tc>
        <w:tc>
          <w:tcPr>
            <w:tcW w:w="5198" w:type="dxa"/>
            <w:tcBorders>
              <w:top w:val="single" w:sz="6" w:space="0" w:color="FFFFFF"/>
              <w:left w:val="single" w:sz="6" w:space="0" w:color="FFFFFF"/>
              <w:bottom w:val="single" w:sz="18" w:space="0" w:color="FFFFFF"/>
              <w:right w:val="single" w:sz="6" w:space="0" w:color="FFFFFF"/>
            </w:tcBorders>
            <w:shd w:val="clear" w:color="auto" w:fill="9BBB59"/>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color w:val="FFFFFF"/>
                <w:sz w:val="21"/>
                <w:szCs w:val="21"/>
              </w:rPr>
              <w:t>承担责任</w:t>
            </w:r>
          </w:p>
        </w:tc>
        <w:tc>
          <w:tcPr>
            <w:tcW w:w="1387" w:type="dxa"/>
            <w:tcBorders>
              <w:top w:val="single" w:sz="6" w:space="0" w:color="FFFFFF"/>
              <w:left w:val="single" w:sz="6" w:space="0" w:color="FFFFFF"/>
              <w:bottom w:val="single" w:sz="18" w:space="0" w:color="FFFFFF"/>
              <w:right w:val="single" w:sz="6" w:space="0" w:color="FFFFFF"/>
            </w:tcBorders>
            <w:shd w:val="clear" w:color="auto" w:fill="9BBB59"/>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color w:val="FFFFFF"/>
                <w:sz w:val="21"/>
                <w:szCs w:val="21"/>
              </w:rPr>
              <w:t>百分比</w:t>
            </w:r>
          </w:p>
        </w:tc>
        <w:tc>
          <w:tcPr>
            <w:tcW w:w="2519" w:type="dxa"/>
            <w:tcBorders>
              <w:top w:val="single" w:sz="6" w:space="0" w:color="FFFFFF"/>
              <w:left w:val="single" w:sz="6" w:space="0" w:color="FFFFFF"/>
              <w:bottom w:val="single" w:sz="18" w:space="0" w:color="FFFFFF"/>
              <w:right w:val="single" w:sz="6" w:space="0" w:color="FFFFFF"/>
            </w:tcBorders>
            <w:shd w:val="clear" w:color="auto" w:fill="9BBB59"/>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color w:val="FFFFFF"/>
                <w:sz w:val="21"/>
                <w:szCs w:val="21"/>
              </w:rPr>
              <w:t>释放条件</w:t>
            </w:r>
          </w:p>
        </w:tc>
      </w:tr>
      <w:tr w:rsidR="00163DD6">
        <w:trPr>
          <w:tblCellSpacing w:w="0" w:type="dxa"/>
        </w:trPr>
        <w:tc>
          <w:tcPr>
            <w:tcW w:w="1982"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项目发起人</w:t>
            </w:r>
          </w:p>
        </w:tc>
        <w:tc>
          <w:tcPr>
            <w:tcW w:w="5198"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1、组织社会资源，协调政府关系，融资。</w:t>
            </w:r>
          </w:p>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2、设计基金会管理结构。</w:t>
            </w:r>
          </w:p>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3、交易撮合引擎开发，技术选型，发展核心开发人员。</w:t>
            </w:r>
          </w:p>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4、服务标准研究</w:t>
            </w:r>
          </w:p>
        </w:tc>
        <w:tc>
          <w:tcPr>
            <w:tcW w:w="1387"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i/>
                <w:iCs/>
                <w:sz w:val="21"/>
                <w:szCs w:val="21"/>
              </w:rPr>
            </w:pPr>
            <w:r>
              <w:rPr>
                <w:rFonts w:asciiTheme="minorEastAsia" w:eastAsiaTheme="minorEastAsia" w:hAnsiTheme="minorEastAsia" w:cstheme="minorEastAsia" w:hint="eastAsia"/>
                <w:i/>
                <w:iCs/>
                <w:sz w:val="21"/>
                <w:szCs w:val="21"/>
              </w:rPr>
              <w:t>拟5%</w:t>
            </w:r>
          </w:p>
        </w:tc>
        <w:tc>
          <w:tcPr>
            <w:tcW w:w="2519"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70%锁仓 5年 </w:t>
            </w:r>
          </w:p>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30% 24 个月后每6个月释放5%</w:t>
            </w:r>
          </w:p>
        </w:tc>
      </w:tr>
      <w:tr w:rsidR="00163DD6">
        <w:trPr>
          <w:tblCellSpacing w:w="0" w:type="dxa"/>
        </w:trPr>
        <w:tc>
          <w:tcPr>
            <w:tcW w:w="1982"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项目执行公司</w:t>
            </w:r>
          </w:p>
        </w:tc>
        <w:tc>
          <w:tcPr>
            <w:tcW w:w="5198"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1、组建开发队伍；</w:t>
            </w:r>
          </w:p>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2、试验、开发、测试；</w:t>
            </w:r>
          </w:p>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3、技术标准研究；</w:t>
            </w:r>
          </w:p>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4、开发者社区维护；</w:t>
            </w:r>
          </w:p>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5、早期停车场实践；</w:t>
            </w:r>
          </w:p>
        </w:tc>
        <w:tc>
          <w:tcPr>
            <w:tcW w:w="1387"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i/>
                <w:iCs/>
                <w:sz w:val="21"/>
                <w:szCs w:val="21"/>
              </w:rPr>
            </w:pPr>
            <w:r>
              <w:rPr>
                <w:rFonts w:asciiTheme="minorEastAsia" w:eastAsiaTheme="minorEastAsia" w:hAnsiTheme="minorEastAsia" w:cstheme="minorEastAsia" w:hint="eastAsia"/>
                <w:i/>
                <w:iCs/>
                <w:sz w:val="21"/>
                <w:szCs w:val="21"/>
              </w:rPr>
              <w:lastRenderedPageBreak/>
              <w:t>拟10%</w:t>
            </w:r>
          </w:p>
        </w:tc>
        <w:tc>
          <w:tcPr>
            <w:tcW w:w="2519"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20%锁仓到项目上线</w:t>
            </w:r>
          </w:p>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20%24个月后每6个月释放5%</w:t>
            </w:r>
          </w:p>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60%项目上线 12个月后每6个月释放10%</w:t>
            </w:r>
          </w:p>
        </w:tc>
      </w:tr>
      <w:tr w:rsidR="00163DD6">
        <w:trPr>
          <w:tblCellSpacing w:w="0" w:type="dxa"/>
        </w:trPr>
        <w:tc>
          <w:tcPr>
            <w:tcW w:w="1982"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公共基金</w:t>
            </w:r>
          </w:p>
        </w:tc>
        <w:tc>
          <w:tcPr>
            <w:tcW w:w="5198"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基金会长期运作资金，法律服务，财务成本。</w:t>
            </w:r>
          </w:p>
        </w:tc>
        <w:tc>
          <w:tcPr>
            <w:tcW w:w="1387"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拟10%</w:t>
            </w:r>
          </w:p>
        </w:tc>
        <w:tc>
          <w:tcPr>
            <w:tcW w:w="2519"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运作资金和适当市值管理</w:t>
            </w:r>
          </w:p>
        </w:tc>
      </w:tr>
      <w:tr w:rsidR="00163DD6">
        <w:trPr>
          <w:tblCellSpacing w:w="0" w:type="dxa"/>
        </w:trPr>
        <w:tc>
          <w:tcPr>
            <w:tcW w:w="1982"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技术背景投资人</w:t>
            </w:r>
          </w:p>
        </w:tc>
        <w:tc>
          <w:tcPr>
            <w:tcW w:w="5198"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结合投资人主业；巩固技术基础；产品战略合作。</w:t>
            </w:r>
          </w:p>
        </w:tc>
        <w:tc>
          <w:tcPr>
            <w:tcW w:w="1387"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i/>
                <w:iCs/>
                <w:sz w:val="21"/>
                <w:szCs w:val="21"/>
              </w:rPr>
            </w:pPr>
            <w:r>
              <w:rPr>
                <w:rFonts w:asciiTheme="minorEastAsia" w:eastAsiaTheme="minorEastAsia" w:hAnsiTheme="minorEastAsia" w:cstheme="minorEastAsia" w:hint="eastAsia"/>
                <w:i/>
                <w:iCs/>
                <w:sz w:val="21"/>
                <w:szCs w:val="21"/>
              </w:rPr>
              <w:t>拟20%</w:t>
            </w:r>
          </w:p>
          <w:p w:rsidR="00163DD6" w:rsidRDefault="00F705FB">
            <w:pPr>
              <w:pStyle w:val="a4"/>
              <w:rPr>
                <w:rFonts w:asciiTheme="minorEastAsia" w:eastAsiaTheme="minorEastAsia" w:hAnsiTheme="minorEastAsia" w:cstheme="minorEastAsia"/>
                <w:i/>
                <w:iCs/>
                <w:sz w:val="21"/>
                <w:szCs w:val="21"/>
              </w:rPr>
            </w:pPr>
            <w:r>
              <w:rPr>
                <w:rFonts w:asciiTheme="minorEastAsia" w:eastAsiaTheme="minorEastAsia" w:hAnsiTheme="minorEastAsia" w:cstheme="minorEastAsia" w:hint="eastAsia"/>
                <w:i/>
                <w:iCs/>
                <w:sz w:val="21"/>
                <w:szCs w:val="21"/>
              </w:rPr>
              <w:t>2000万</w:t>
            </w:r>
          </w:p>
        </w:tc>
        <w:tc>
          <w:tcPr>
            <w:tcW w:w="2519"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163DD6">
            <w:pPr>
              <w:pStyle w:val="a4"/>
              <w:rPr>
                <w:rFonts w:asciiTheme="minorEastAsia" w:eastAsiaTheme="minorEastAsia" w:hAnsiTheme="minorEastAsia" w:cstheme="minorEastAsia"/>
                <w:sz w:val="21"/>
                <w:szCs w:val="21"/>
              </w:rPr>
            </w:pPr>
          </w:p>
        </w:tc>
      </w:tr>
      <w:tr w:rsidR="00163DD6">
        <w:trPr>
          <w:tblCellSpacing w:w="0" w:type="dxa"/>
        </w:trPr>
        <w:tc>
          <w:tcPr>
            <w:tcW w:w="1982"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产业背景私募</w:t>
            </w:r>
          </w:p>
        </w:tc>
        <w:tc>
          <w:tcPr>
            <w:tcW w:w="5198"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停车产业基金；扩大市场影响；发展行业存量资源；</w:t>
            </w:r>
          </w:p>
        </w:tc>
        <w:tc>
          <w:tcPr>
            <w:tcW w:w="1387"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i/>
                <w:iCs/>
                <w:sz w:val="21"/>
                <w:szCs w:val="21"/>
              </w:rPr>
            </w:pPr>
            <w:r>
              <w:rPr>
                <w:rFonts w:asciiTheme="minorEastAsia" w:eastAsiaTheme="minorEastAsia" w:hAnsiTheme="minorEastAsia" w:cstheme="minorEastAsia" w:hint="eastAsia"/>
                <w:i/>
                <w:iCs/>
                <w:sz w:val="21"/>
                <w:szCs w:val="21"/>
              </w:rPr>
              <w:t>拟15%</w:t>
            </w:r>
          </w:p>
          <w:p w:rsidR="00163DD6" w:rsidRDefault="00F705FB">
            <w:pPr>
              <w:pStyle w:val="a4"/>
              <w:rPr>
                <w:rFonts w:asciiTheme="minorEastAsia" w:eastAsiaTheme="minorEastAsia" w:hAnsiTheme="minorEastAsia" w:cstheme="minorEastAsia"/>
                <w:i/>
                <w:iCs/>
                <w:sz w:val="21"/>
                <w:szCs w:val="21"/>
              </w:rPr>
            </w:pPr>
            <w:r>
              <w:rPr>
                <w:rFonts w:asciiTheme="minorEastAsia" w:eastAsiaTheme="minorEastAsia" w:hAnsiTheme="minorEastAsia" w:cstheme="minorEastAsia" w:hint="eastAsia"/>
                <w:i/>
                <w:iCs/>
                <w:sz w:val="21"/>
                <w:szCs w:val="21"/>
              </w:rPr>
              <w:t>3000万</w:t>
            </w:r>
          </w:p>
        </w:tc>
        <w:tc>
          <w:tcPr>
            <w:tcW w:w="2519"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163DD6">
            <w:pPr>
              <w:pStyle w:val="a4"/>
              <w:rPr>
                <w:rFonts w:asciiTheme="minorEastAsia" w:eastAsiaTheme="minorEastAsia" w:hAnsiTheme="minorEastAsia" w:cstheme="minorEastAsia"/>
                <w:sz w:val="21"/>
                <w:szCs w:val="21"/>
              </w:rPr>
            </w:pPr>
          </w:p>
        </w:tc>
      </w:tr>
      <w:tr w:rsidR="00163DD6">
        <w:trPr>
          <w:tblCellSpacing w:w="0" w:type="dxa"/>
        </w:trPr>
        <w:tc>
          <w:tcPr>
            <w:tcW w:w="1982"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公募（ICO)</w:t>
            </w:r>
          </w:p>
        </w:tc>
        <w:tc>
          <w:tcPr>
            <w:tcW w:w="5198"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（在测试链上验证后，做好主链上线准备后进行ICO）</w:t>
            </w:r>
          </w:p>
        </w:tc>
        <w:tc>
          <w:tcPr>
            <w:tcW w:w="1387"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i/>
                <w:iCs/>
                <w:sz w:val="21"/>
                <w:szCs w:val="21"/>
              </w:rPr>
            </w:pPr>
            <w:r>
              <w:rPr>
                <w:rFonts w:asciiTheme="minorEastAsia" w:eastAsiaTheme="minorEastAsia" w:hAnsiTheme="minorEastAsia" w:cstheme="minorEastAsia" w:hint="eastAsia"/>
                <w:i/>
                <w:iCs/>
                <w:sz w:val="21"/>
                <w:szCs w:val="21"/>
              </w:rPr>
              <w:t>拟30%</w:t>
            </w:r>
          </w:p>
          <w:p w:rsidR="00163DD6" w:rsidRDefault="00F705FB">
            <w:pPr>
              <w:pStyle w:val="a4"/>
              <w:rPr>
                <w:rFonts w:asciiTheme="minorEastAsia" w:eastAsiaTheme="minorEastAsia" w:hAnsiTheme="minorEastAsia" w:cstheme="minorEastAsia"/>
                <w:i/>
                <w:iCs/>
                <w:sz w:val="21"/>
                <w:szCs w:val="21"/>
              </w:rPr>
            </w:pPr>
            <w:r>
              <w:rPr>
                <w:rFonts w:asciiTheme="minorEastAsia" w:eastAsiaTheme="minorEastAsia" w:hAnsiTheme="minorEastAsia" w:cstheme="minorEastAsia" w:hint="eastAsia"/>
                <w:i/>
                <w:iCs/>
                <w:sz w:val="21"/>
                <w:szCs w:val="21"/>
              </w:rPr>
              <w:t>5000万</w:t>
            </w:r>
          </w:p>
        </w:tc>
        <w:tc>
          <w:tcPr>
            <w:tcW w:w="2519" w:type="dxa"/>
            <w:tcBorders>
              <w:top w:val="single" w:sz="6" w:space="0" w:color="FFFFFF"/>
              <w:left w:val="single" w:sz="6" w:space="0" w:color="FFFFFF"/>
              <w:bottom w:val="single" w:sz="18" w:space="0" w:color="FFFFFF"/>
              <w:right w:val="single" w:sz="6" w:space="0" w:color="FFFFFF"/>
            </w:tcBorders>
            <w:shd w:val="clear" w:color="auto" w:fill="EFF3EA"/>
            <w:tcMar>
              <w:top w:w="72" w:type="dxa"/>
              <w:left w:w="144" w:type="dxa"/>
              <w:bottom w:w="72" w:type="dxa"/>
              <w:right w:w="144" w:type="dxa"/>
            </w:tcMar>
            <w:vAlign w:val="center"/>
          </w:tcPr>
          <w:p w:rsidR="00163DD6" w:rsidRDefault="00163DD6">
            <w:pPr>
              <w:pStyle w:val="a4"/>
              <w:rPr>
                <w:rFonts w:asciiTheme="minorEastAsia" w:eastAsiaTheme="minorEastAsia" w:hAnsiTheme="minorEastAsia" w:cstheme="minorEastAsia"/>
                <w:sz w:val="21"/>
                <w:szCs w:val="21"/>
              </w:rPr>
            </w:pPr>
          </w:p>
        </w:tc>
      </w:tr>
      <w:tr w:rsidR="00163DD6">
        <w:trPr>
          <w:tblCellSpacing w:w="0" w:type="dxa"/>
        </w:trPr>
        <w:tc>
          <w:tcPr>
            <w:tcW w:w="1982"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空投</w:t>
            </w:r>
          </w:p>
        </w:tc>
        <w:tc>
          <w:tcPr>
            <w:tcW w:w="5198"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（需要二级市场支持，空投造影响，鼓励车辆入网。在主网上线后，注册车牌和支付账号获得网络地址，接受空投）</w:t>
            </w:r>
          </w:p>
        </w:tc>
        <w:tc>
          <w:tcPr>
            <w:tcW w:w="1387"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519" w:type="dxa"/>
            <w:tcBorders>
              <w:top w:val="single" w:sz="6" w:space="0" w:color="FFFFFF"/>
              <w:left w:val="single" w:sz="6" w:space="0" w:color="FFFFFF"/>
              <w:bottom w:val="single" w:sz="18" w:space="0" w:color="FFFFFF"/>
              <w:right w:val="single" w:sz="6" w:space="0" w:color="FFFFFF"/>
            </w:tcBorders>
            <w:shd w:val="clear" w:color="auto" w:fill="DEE7D1"/>
            <w:tcMar>
              <w:top w:w="72" w:type="dxa"/>
              <w:left w:w="144" w:type="dxa"/>
              <w:bottom w:w="72" w:type="dxa"/>
              <w:right w:w="144" w:type="dxa"/>
            </w:tcMar>
            <w:vAlign w:val="center"/>
          </w:tcPr>
          <w:p w:rsidR="00163DD6" w:rsidRDefault="00F705FB">
            <w:pPr>
              <w:pStyle w:val="a4"/>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下载停车软件，后激活。</w:t>
            </w:r>
          </w:p>
        </w:tc>
      </w:tr>
    </w:tbl>
    <w:p w:rsidR="00163DD6" w:rsidRDefault="00163DD6">
      <w:pPr>
        <w:widowControl w:val="0"/>
        <w:spacing w:after="100"/>
        <w:rPr>
          <w:rFonts w:ascii="Times" w:eastAsia="宋体" w:hAnsi="Times" w:cs="Times" w:hint="eastAsia"/>
          <w:color w:val="000000"/>
        </w:rPr>
      </w:pPr>
    </w:p>
    <w:p w:rsidR="00163DD6" w:rsidRDefault="00163DD6">
      <w:pPr>
        <w:pStyle w:val="a4"/>
        <w:rPr>
          <w:rFonts w:ascii="Times" w:hAnsi="Times" w:cs="Times" w:hint="eastAsia"/>
          <w:color w:val="000000"/>
          <w:sz w:val="22"/>
        </w:rPr>
      </w:pPr>
    </w:p>
    <w:p w:rsidR="00163DD6" w:rsidRDefault="00F705FB">
      <w:pPr>
        <w:pStyle w:val="2"/>
      </w:pPr>
      <w:r>
        <w:rPr>
          <w:rFonts w:eastAsia="宋体" w:hint="eastAsia"/>
        </w:rPr>
        <w:t>5</w:t>
      </w:r>
      <w:r>
        <w:t>.4 资金的使用限制</w:t>
      </w:r>
    </w:p>
    <w:p w:rsidR="00163DD6" w:rsidRDefault="00F705FB">
      <w:pPr>
        <w:widowControl w:val="0"/>
        <w:spacing w:after="100"/>
        <w:rPr>
          <w:rFonts w:ascii="Times" w:eastAsia="Times" w:hAnsi="Times" w:cs="Times"/>
          <w:color w:val="000000"/>
        </w:rPr>
      </w:pPr>
      <w:r>
        <w:rPr>
          <w:rFonts w:ascii="Times" w:eastAsia="Times" w:hAnsi="Times" w:cs="Times"/>
          <w:color w:val="000000"/>
        </w:rPr>
        <w:t xml:space="preserve">所有资金需根据 </w:t>
      </w:r>
      <w:r>
        <w:rPr>
          <w:rFonts w:ascii="Times" w:eastAsia="宋体" w:hAnsi="Times" w:cs="Times" w:hint="eastAsia"/>
          <w:color w:val="000000"/>
        </w:rPr>
        <w:t>基金</w:t>
      </w:r>
      <w:r>
        <w:rPr>
          <w:rFonts w:ascii="Times" w:eastAsia="Times" w:hAnsi="Times" w:cs="Times"/>
          <w:color w:val="000000"/>
        </w:rPr>
        <w:t>的指导方针</w:t>
      </w:r>
      <w:r>
        <w:rPr>
          <w:rFonts w:ascii="Times" w:eastAsia="宋体" w:hAnsi="Times" w:cs="Times" w:hint="eastAsia"/>
          <w:color w:val="000000"/>
        </w:rPr>
        <w:t>，</w:t>
      </w:r>
      <w:r>
        <w:rPr>
          <w:rFonts w:ascii="Times" w:eastAsia="Times" w:hAnsi="Times" w:cs="Times"/>
          <w:color w:val="000000"/>
        </w:rPr>
        <w:t>按照公开透明的理念</w:t>
      </w:r>
      <w:r>
        <w:rPr>
          <w:rFonts w:ascii="Times" w:eastAsia="宋体" w:hAnsi="Times" w:cs="Times" w:hint="eastAsia"/>
          <w:color w:val="000000"/>
        </w:rPr>
        <w:t>，</w:t>
      </w:r>
      <w:r>
        <w:rPr>
          <w:rFonts w:ascii="Times" w:eastAsia="Times" w:hAnsi="Times" w:cs="Times"/>
          <w:color w:val="000000"/>
        </w:rPr>
        <w:t>作追查和报告 。托管 将定期监测数字</w:t>
      </w:r>
      <w:r>
        <w:rPr>
          <w:rFonts w:ascii="Times" w:eastAsia="宋体" w:hAnsi="Times" w:cs="Times" w:hint="eastAsia"/>
          <w:color w:val="000000"/>
        </w:rPr>
        <w:t>权益通证</w:t>
      </w:r>
      <w:r>
        <w:rPr>
          <w:rFonts w:ascii="Times" w:eastAsia="Times" w:hAnsi="Times" w:cs="Times"/>
          <w:color w:val="000000"/>
        </w:rPr>
        <w:t>的使用情况并与社区共享。</w:t>
      </w:r>
    </w:p>
    <w:p w:rsidR="00163DD6" w:rsidRDefault="00F705FB">
      <w:pPr>
        <w:widowControl w:val="0"/>
        <w:spacing w:after="100"/>
        <w:rPr>
          <w:rFonts w:ascii="Times" w:eastAsia="Times" w:hAnsi="Times" w:cs="Times"/>
          <w:color w:val="000000"/>
        </w:rPr>
      </w:pPr>
      <w:r>
        <w:rPr>
          <w:rFonts w:ascii="Times" w:eastAsia="Times" w:hAnsi="Times" w:cs="Times"/>
          <w:color w:val="000000"/>
        </w:rPr>
        <w:t xml:space="preserve">1. 财务规划和报告 </w:t>
      </w:r>
      <w:r>
        <w:rPr>
          <w:rFonts w:ascii="Times" w:eastAsia="宋体" w:hAnsi="Times" w:cs="Times" w:hint="eastAsia"/>
          <w:color w:val="000000"/>
        </w:rPr>
        <w:t>理事会</w:t>
      </w:r>
      <w:r>
        <w:rPr>
          <w:rFonts w:ascii="Times" w:eastAsia="Times" w:hAnsi="Times" w:cs="Times"/>
          <w:color w:val="000000"/>
        </w:rPr>
        <w:t>将制定财务规划和审查上季度的财务业绩。</w:t>
      </w:r>
    </w:p>
    <w:p w:rsidR="00163DD6" w:rsidRDefault="00F705FB">
      <w:pPr>
        <w:widowControl w:val="0"/>
        <w:spacing w:after="100"/>
        <w:rPr>
          <w:rFonts w:ascii="Times" w:eastAsia="Times" w:hAnsi="Times" w:cs="Times"/>
          <w:color w:val="000000"/>
        </w:rPr>
      </w:pPr>
      <w:r>
        <w:rPr>
          <w:rFonts w:ascii="Times" w:eastAsia="Times" w:hAnsi="Times" w:cs="Times"/>
          <w:color w:val="000000"/>
        </w:rPr>
        <w:t>2. 数字资产管理 属于</w:t>
      </w:r>
      <w:r>
        <w:rPr>
          <w:rFonts w:ascii="Times" w:eastAsia="宋体" w:hAnsi="Times" w:cs="Times" w:hint="eastAsia"/>
          <w:color w:val="000000"/>
        </w:rPr>
        <w:t>理事会</w:t>
      </w:r>
      <w:r>
        <w:rPr>
          <w:rFonts w:ascii="Times" w:eastAsia="Times" w:hAnsi="Times" w:cs="Times"/>
          <w:color w:val="000000"/>
        </w:rPr>
        <w:t>的数字</w:t>
      </w:r>
      <w:r>
        <w:rPr>
          <w:rFonts w:ascii="Times" w:eastAsia="宋体" w:hAnsi="Times" w:cs="Times" w:hint="eastAsia"/>
          <w:color w:val="000000"/>
        </w:rPr>
        <w:t>权益通证</w:t>
      </w:r>
      <w:r>
        <w:rPr>
          <w:rFonts w:ascii="Times" w:eastAsia="Times" w:hAnsi="Times" w:cs="Times"/>
          <w:color w:val="000000"/>
        </w:rPr>
        <w:t>由授权人员管理。多重签名技术保障数字</w:t>
      </w:r>
      <w:r>
        <w:rPr>
          <w:rFonts w:ascii="Times" w:eastAsia="宋体" w:hAnsi="Times" w:cs="Times" w:hint="eastAsia"/>
          <w:color w:val="000000"/>
        </w:rPr>
        <w:t>权益通证</w:t>
      </w:r>
      <w:r>
        <w:rPr>
          <w:rFonts w:ascii="Times" w:eastAsia="Times" w:hAnsi="Times" w:cs="Times"/>
          <w:color w:val="000000"/>
        </w:rPr>
        <w:t>的安全性。</w:t>
      </w:r>
    </w:p>
    <w:p w:rsidR="00163DD6" w:rsidRDefault="00F705FB">
      <w:pPr>
        <w:widowControl w:val="0"/>
        <w:spacing w:after="100"/>
        <w:rPr>
          <w:rFonts w:ascii="Times" w:eastAsia="Times" w:hAnsi="Times" w:cs="Times"/>
          <w:color w:val="000000"/>
        </w:rPr>
      </w:pPr>
      <w:r>
        <w:rPr>
          <w:rFonts w:ascii="Times" w:eastAsia="Times" w:hAnsi="Times" w:cs="Times"/>
          <w:color w:val="000000"/>
        </w:rPr>
        <w:t xml:space="preserve">3. 数字钱包协议 </w:t>
      </w:r>
      <w:r>
        <w:rPr>
          <w:rFonts w:ascii="Times" w:eastAsia="宋体" w:hAnsi="Times" w:cs="Times" w:hint="eastAsia"/>
          <w:color w:val="000000"/>
        </w:rPr>
        <w:t>理事会</w:t>
      </w:r>
      <w:r>
        <w:rPr>
          <w:rFonts w:ascii="Times" w:eastAsia="Times" w:hAnsi="Times" w:cs="Times"/>
          <w:color w:val="000000"/>
        </w:rPr>
        <w:t>的数字钱包该由多重签名技术机制保护</w:t>
      </w:r>
    </w:p>
    <w:p w:rsidR="00163DD6" w:rsidRDefault="00F705FB">
      <w:pPr>
        <w:widowControl w:val="0"/>
        <w:spacing w:after="100"/>
      </w:pPr>
      <w:r>
        <w:rPr>
          <w:rFonts w:ascii="Times" w:eastAsia="Times" w:hAnsi="Times" w:cs="Times"/>
          <w:color w:val="000000"/>
        </w:rPr>
        <w:t>4. 信息公开</w:t>
      </w:r>
      <w:r>
        <w:rPr>
          <w:rFonts w:ascii="Times" w:eastAsia="宋体" w:hAnsi="Times" w:cs="Times" w:hint="eastAsia"/>
          <w:color w:val="000000"/>
        </w:rPr>
        <w:t xml:space="preserve"> </w:t>
      </w:r>
      <w:r>
        <w:rPr>
          <w:rFonts w:ascii="Times" w:eastAsia="宋体" w:hAnsi="Times" w:cs="Times" w:hint="eastAsia"/>
          <w:color w:val="000000"/>
        </w:rPr>
        <w:t>理事会</w:t>
      </w:r>
      <w:r>
        <w:rPr>
          <w:rFonts w:ascii="Times" w:eastAsia="Times" w:hAnsi="Times" w:cs="Times"/>
          <w:color w:val="000000"/>
        </w:rPr>
        <w:t>将定期公开社区事务</w:t>
      </w:r>
      <w:r>
        <w:rPr>
          <w:rFonts w:ascii="Times" w:eastAsia="宋体" w:hAnsi="Times" w:cs="Times" w:hint="eastAsia"/>
          <w:color w:val="000000"/>
        </w:rPr>
        <w:t>，</w:t>
      </w:r>
      <w:r>
        <w:rPr>
          <w:rFonts w:ascii="Times" w:eastAsia="Times" w:hAnsi="Times" w:cs="Times"/>
          <w:color w:val="000000"/>
        </w:rPr>
        <w:t>包括发展状况、经营情况、</w:t>
      </w:r>
      <w:r>
        <w:rPr>
          <w:rFonts w:ascii="Times" w:eastAsia="宋体" w:hAnsi="Times" w:cs="Times" w:hint="eastAsia"/>
          <w:color w:val="000000"/>
        </w:rPr>
        <w:t>权益通证</w:t>
      </w:r>
      <w:r>
        <w:rPr>
          <w:rFonts w:ascii="Times" w:eastAsia="Times" w:hAnsi="Times" w:cs="Times"/>
          <w:color w:val="000000"/>
        </w:rPr>
        <w:t>的使用情况以及</w:t>
      </w:r>
      <w:r>
        <w:rPr>
          <w:rFonts w:ascii="Times" w:eastAsia="宋体" w:hAnsi="Times" w:cs="Times" w:hint="eastAsia"/>
          <w:color w:val="000000"/>
        </w:rPr>
        <w:t>理事会</w:t>
      </w:r>
      <w:r>
        <w:rPr>
          <w:rFonts w:ascii="Times" w:eastAsia="Times" w:hAnsi="Times" w:cs="Times"/>
          <w:color w:val="000000"/>
        </w:rPr>
        <w:t>的运作是否遵照治理政策。</w:t>
      </w:r>
    </w:p>
    <w:p w:rsidR="00163DD6" w:rsidRDefault="00F705FB">
      <w:pPr>
        <w:pStyle w:val="1"/>
      </w:pPr>
      <w:r>
        <w:br w:type="page"/>
      </w:r>
      <w:r>
        <w:lastRenderedPageBreak/>
        <w:t xml:space="preserve">6. </w:t>
      </w:r>
      <w:r>
        <w:rPr>
          <w:rFonts w:eastAsia="宋体" w:hint="eastAsia"/>
        </w:rPr>
        <w:t>任务和路线图</w:t>
      </w:r>
    </w:p>
    <w:p w:rsidR="00163DD6" w:rsidRDefault="00F705FB">
      <w:pPr>
        <w:widowControl w:val="0"/>
        <w:spacing w:after="100"/>
        <w:rPr>
          <w:rFonts w:ascii="Times" w:eastAsia="Times" w:hAnsi="Times" w:cs="Times"/>
          <w:color w:val="000000"/>
        </w:rPr>
      </w:pPr>
      <w:r>
        <w:rPr>
          <w:rFonts w:ascii="Times" w:eastAsia="宋体" w:hAnsi="Times" w:cs="Times" w:hint="eastAsia"/>
          <w:color w:val="000000"/>
        </w:rPr>
        <w:t>项目</w:t>
      </w:r>
      <w:r>
        <w:rPr>
          <w:rFonts w:ascii="Times" w:eastAsia="Times" w:hAnsi="Times" w:cs="Times"/>
          <w:color w:val="000000"/>
        </w:rPr>
        <w:t>团队具有丰富的经验</w:t>
      </w:r>
      <w:r>
        <w:rPr>
          <w:rFonts w:ascii="Times" w:eastAsia="宋体" w:hAnsi="Times" w:cs="Times" w:hint="eastAsia"/>
          <w:color w:val="000000"/>
        </w:rPr>
        <w:t>，</w:t>
      </w:r>
      <w:r>
        <w:rPr>
          <w:rFonts w:ascii="Times" w:eastAsia="Times" w:hAnsi="Times" w:cs="Times"/>
          <w:color w:val="000000"/>
        </w:rPr>
        <w:t>是由一群对加密货币及其未来充满热情的开发者</w:t>
      </w:r>
      <w:r>
        <w:rPr>
          <w:rFonts w:ascii="Times" w:eastAsia="宋体" w:hAnsi="Times" w:cs="Times" w:hint="eastAsia"/>
          <w:color w:val="000000"/>
        </w:rPr>
        <w:t>、投资</w:t>
      </w:r>
      <w:r>
        <w:rPr>
          <w:rFonts w:ascii="Times" w:eastAsia="Times" w:hAnsi="Times" w:cs="Times"/>
          <w:color w:val="000000"/>
        </w:rPr>
        <w:t>。</w:t>
      </w:r>
    </w:p>
    <w:p w:rsidR="00163DD6" w:rsidRDefault="00F705FB">
      <w:pPr>
        <w:pStyle w:val="2"/>
      </w:pPr>
      <w:r>
        <w:rPr>
          <w:rFonts w:hint="eastAsia"/>
        </w:rPr>
        <w:t>6.1 项目规划</w:t>
      </w:r>
    </w:p>
    <w:p w:rsidR="00163DD6" w:rsidRDefault="00F705FB">
      <w:pPr>
        <w:widowControl w:val="0"/>
        <w:spacing w:after="100"/>
        <w:rPr>
          <w:rFonts w:ascii="Times" w:eastAsia="宋体" w:hAnsi="Times" w:cs="Times" w:hint="eastAsia"/>
          <w:color w:val="000000"/>
        </w:rPr>
      </w:pPr>
      <w:r>
        <w:rPr>
          <w:rFonts w:hint="eastAsia"/>
          <w:sz w:val="18"/>
          <w:szCs w:val="18"/>
        </w:rPr>
        <w:t>系统规划和交易结构</w:t>
      </w:r>
    </w:p>
    <w:p w:rsidR="00163DD6" w:rsidRDefault="00F705FB">
      <w:pPr>
        <w:pStyle w:val="2"/>
      </w:pPr>
      <w:r>
        <w:rPr>
          <w:rFonts w:hint="eastAsia"/>
        </w:rPr>
        <w:t>6.2融资和团队设置</w:t>
      </w:r>
    </w:p>
    <w:p w:rsidR="00163DD6" w:rsidRDefault="00F705FB">
      <w:r>
        <w:rPr>
          <w:rFonts w:hint="eastAsia"/>
        </w:rPr>
        <w:t>项目发起：</w:t>
      </w:r>
    </w:p>
    <w:p w:rsidR="00163DD6" w:rsidRDefault="00F705FB">
      <w:r>
        <w:rPr>
          <w:rFonts w:hint="eastAsia"/>
        </w:rPr>
        <w:t>财务：</w:t>
      </w:r>
    </w:p>
    <w:p w:rsidR="00163DD6" w:rsidRDefault="00F705FB">
      <w:r>
        <w:rPr>
          <w:rFonts w:hint="eastAsia"/>
        </w:rPr>
        <w:t>开发：</w:t>
      </w:r>
    </w:p>
    <w:p w:rsidR="00163DD6" w:rsidRDefault="00F705FB">
      <w:r>
        <w:rPr>
          <w:rFonts w:hint="eastAsia"/>
        </w:rPr>
        <w:t>系统集成：</w:t>
      </w:r>
    </w:p>
    <w:p w:rsidR="00163DD6" w:rsidRDefault="00F705FB">
      <w:r>
        <w:rPr>
          <w:rFonts w:hint="eastAsia"/>
        </w:rPr>
        <w:t>商业合作：</w:t>
      </w:r>
    </w:p>
    <w:p w:rsidR="00163DD6" w:rsidRDefault="00F705FB">
      <w:pPr>
        <w:pStyle w:val="2"/>
      </w:pPr>
      <w:r>
        <w:rPr>
          <w:rFonts w:hint="eastAsia"/>
        </w:rPr>
        <w:t>6.3 开发和测试</w:t>
      </w:r>
    </w:p>
    <w:p w:rsidR="00163DD6" w:rsidRDefault="00F705FB">
      <w:pPr>
        <w:pStyle w:val="3"/>
      </w:pPr>
      <w:r>
        <w:rPr>
          <w:rFonts w:hint="eastAsia"/>
        </w:rPr>
        <w:t>6.3.1开发计划</w:t>
      </w:r>
    </w:p>
    <w:p w:rsidR="00163DD6" w:rsidRDefault="00F705FB">
      <w:pPr>
        <w:pStyle w:val="3"/>
      </w:pPr>
      <w:r>
        <w:rPr>
          <w:noProof/>
        </w:rPr>
        <w:drawing>
          <wp:inline distT="0" distB="0" distL="114300" distR="114300">
            <wp:extent cx="3844290" cy="2195830"/>
            <wp:effectExtent l="0" t="0" r="381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3844290" cy="2195830"/>
                    </a:xfrm>
                    <a:prstGeom prst="rect">
                      <a:avLst/>
                    </a:prstGeom>
                    <a:noFill/>
                    <a:ln w="9525">
                      <a:noFill/>
                    </a:ln>
                  </pic:spPr>
                </pic:pic>
              </a:graphicData>
            </a:graphic>
          </wp:inline>
        </w:drawing>
      </w:r>
    </w:p>
    <w:p w:rsidR="00163DD6" w:rsidRDefault="00F705FB">
      <w:pPr>
        <w:pStyle w:val="3"/>
      </w:pPr>
      <w:r>
        <w:rPr>
          <w:rFonts w:hint="eastAsia"/>
        </w:rPr>
        <w:t>6.3.2安全测试和代码审计</w:t>
      </w:r>
    </w:p>
    <w:p w:rsidR="00163DD6" w:rsidRDefault="00F705FB">
      <w:pPr>
        <w:pStyle w:val="3"/>
      </w:pPr>
      <w:r>
        <w:rPr>
          <w:rFonts w:hint="eastAsia"/>
        </w:rPr>
        <w:t>6.3.3测试网上的功能</w:t>
      </w:r>
    </w:p>
    <w:p w:rsidR="00163DD6" w:rsidRDefault="00F705FB">
      <w:pPr>
        <w:pStyle w:val="2"/>
      </w:pPr>
      <w:r>
        <w:rPr>
          <w:rFonts w:hint="eastAsia"/>
        </w:rPr>
        <w:t>6.4商业合作和推广</w:t>
      </w:r>
    </w:p>
    <w:p w:rsidR="00163DD6" w:rsidRDefault="00F705FB">
      <w:pPr>
        <w:pStyle w:val="2"/>
      </w:pPr>
      <w:r>
        <w:rPr>
          <w:rFonts w:hint="eastAsia"/>
        </w:rPr>
        <w:t>6.5 持续改进</w:t>
      </w:r>
    </w:p>
    <w:p w:rsidR="00163DD6" w:rsidRDefault="00F705FB">
      <w:pPr>
        <w:widowControl w:val="0"/>
        <w:spacing w:after="100"/>
        <w:rPr>
          <w:rFonts w:ascii="Times" w:eastAsia="宋体" w:hAnsi="Times" w:cs="Times" w:hint="eastAsia"/>
          <w:color w:val="000000"/>
        </w:rPr>
      </w:pPr>
      <w:r>
        <w:rPr>
          <w:rFonts w:eastAsia="宋体" w:hint="eastAsia"/>
          <w:sz w:val="18"/>
          <w:szCs w:val="18"/>
        </w:rPr>
        <w:t>扩展协议开发</w:t>
      </w:r>
    </w:p>
    <w:p w:rsidR="00163DD6" w:rsidRDefault="00F705FB">
      <w:pPr>
        <w:pStyle w:val="1"/>
      </w:pPr>
      <w:r>
        <w:br w:type="page"/>
      </w:r>
      <w:r>
        <w:rPr>
          <w:rFonts w:eastAsia="宋体" w:hint="eastAsia"/>
        </w:rPr>
        <w:lastRenderedPageBreak/>
        <w:t>7</w:t>
      </w:r>
      <w:r>
        <w:t>.</w:t>
      </w:r>
      <w:r>
        <w:rPr>
          <w:rFonts w:eastAsia="宋体" w:hint="eastAsia"/>
        </w:rPr>
        <w:t>词汇和</w:t>
      </w:r>
      <w:r>
        <w:t>术语</w:t>
      </w:r>
    </w:p>
    <w:p w:rsidR="00163DD6" w:rsidRDefault="00F705FB">
      <w:pPr>
        <w:numPr>
          <w:ilvl w:val="0"/>
          <w:numId w:val="10"/>
        </w:numPr>
        <w:rPr>
          <w:rFonts w:ascii="Times" w:eastAsia="宋体" w:hAnsi="Times" w:cs="Times" w:hint="eastAsia"/>
          <w:color w:val="000000"/>
        </w:rPr>
      </w:pPr>
      <w:r>
        <w:rPr>
          <w:rFonts w:ascii="Times" w:eastAsia="宋体" w:hAnsi="Times" w:cs="Times" w:hint="eastAsia"/>
          <w:color w:val="000000"/>
        </w:rPr>
        <w:t>停车场收费管理系统：</w:t>
      </w:r>
    </w:p>
    <w:p w:rsidR="00163DD6" w:rsidRDefault="00F705FB">
      <w:pPr>
        <w:numPr>
          <w:ilvl w:val="0"/>
          <w:numId w:val="10"/>
        </w:numPr>
        <w:rPr>
          <w:rFonts w:ascii="Times" w:eastAsia="宋体" w:hAnsi="Times" w:cs="Times" w:hint="eastAsia"/>
          <w:color w:val="000000"/>
        </w:rPr>
      </w:pPr>
      <w:r>
        <w:rPr>
          <w:rFonts w:ascii="Times" w:eastAsia="宋体" w:hAnsi="Times" w:cs="Times" w:hint="eastAsia"/>
          <w:color w:val="000000"/>
        </w:rPr>
        <w:t>车位感知</w:t>
      </w:r>
      <w:r>
        <w:rPr>
          <w:rFonts w:ascii="Times" w:eastAsia="宋体" w:hAnsi="Times" w:cs="Times" w:hint="eastAsia"/>
          <w:color w:val="000000"/>
        </w:rPr>
        <w:t>AI</w:t>
      </w:r>
      <w:r>
        <w:rPr>
          <w:rFonts w:ascii="Times" w:eastAsia="宋体" w:hAnsi="Times" w:cs="Times" w:hint="eastAsia"/>
          <w:color w:val="000000"/>
        </w:rPr>
        <w:t>相机：</w:t>
      </w:r>
    </w:p>
    <w:p w:rsidR="00163DD6" w:rsidRDefault="00F705FB">
      <w:pPr>
        <w:numPr>
          <w:ilvl w:val="0"/>
          <w:numId w:val="10"/>
        </w:numPr>
        <w:rPr>
          <w:rFonts w:ascii="Times" w:eastAsia="宋体" w:hAnsi="Times" w:cs="Times" w:hint="eastAsia"/>
          <w:color w:val="000000"/>
        </w:rPr>
      </w:pPr>
      <w:r>
        <w:rPr>
          <w:rFonts w:ascii="Times" w:eastAsia="宋体" w:hAnsi="Times" w:cs="Times" w:hint="eastAsia"/>
          <w:color w:val="000000"/>
        </w:rPr>
        <w:t>车位锁</w:t>
      </w:r>
    </w:p>
    <w:p w:rsidR="00163DD6" w:rsidRDefault="00F705FB">
      <w:pPr>
        <w:numPr>
          <w:ilvl w:val="0"/>
          <w:numId w:val="10"/>
        </w:numPr>
        <w:rPr>
          <w:rFonts w:ascii="Times" w:eastAsia="宋体" w:hAnsi="Times" w:cs="Times" w:hint="eastAsia"/>
          <w:color w:val="000000"/>
        </w:rPr>
      </w:pPr>
      <w:r>
        <w:rPr>
          <w:rFonts w:ascii="Times" w:eastAsia="宋体" w:hAnsi="Times" w:cs="Times" w:hint="eastAsia"/>
          <w:color w:val="000000"/>
        </w:rPr>
        <w:t>反向寻车系统</w:t>
      </w:r>
    </w:p>
    <w:p w:rsidR="00163DD6" w:rsidRDefault="00F705FB">
      <w:pPr>
        <w:numPr>
          <w:ilvl w:val="0"/>
          <w:numId w:val="10"/>
        </w:numPr>
        <w:rPr>
          <w:rFonts w:ascii="Times" w:eastAsia="宋体" w:hAnsi="Times" w:cs="Times" w:hint="eastAsia"/>
          <w:color w:val="000000"/>
        </w:rPr>
      </w:pPr>
      <w:r>
        <w:rPr>
          <w:rFonts w:ascii="Times" w:eastAsia="宋体" w:hAnsi="Times" w:cs="Times" w:hint="eastAsia"/>
          <w:color w:val="000000"/>
        </w:rPr>
        <w:t>车位地图导航</w:t>
      </w:r>
    </w:p>
    <w:p w:rsidR="00163DD6" w:rsidRDefault="00F705FB">
      <w:pPr>
        <w:numPr>
          <w:ilvl w:val="0"/>
          <w:numId w:val="10"/>
        </w:numPr>
        <w:rPr>
          <w:rFonts w:ascii="Times" w:eastAsia="宋体" w:hAnsi="Times" w:cs="Times" w:hint="eastAsia"/>
          <w:color w:val="000000"/>
        </w:rPr>
      </w:pPr>
      <w:r>
        <w:rPr>
          <w:rFonts w:ascii="Times" w:eastAsia="宋体" w:hAnsi="Times" w:cs="Times" w:hint="eastAsia"/>
          <w:color w:val="000000"/>
        </w:rPr>
        <w:t>室内车位导航</w:t>
      </w:r>
    </w:p>
    <w:p w:rsidR="00163DD6" w:rsidRDefault="00F705FB">
      <w:pPr>
        <w:numPr>
          <w:ilvl w:val="0"/>
          <w:numId w:val="10"/>
        </w:numPr>
        <w:rPr>
          <w:rFonts w:ascii="Times" w:eastAsia="宋体" w:hAnsi="Times" w:cs="Times" w:hint="eastAsia"/>
          <w:color w:val="000000"/>
        </w:rPr>
      </w:pPr>
      <w:r>
        <w:rPr>
          <w:rFonts w:ascii="Times" w:eastAsia="宋体" w:hAnsi="Times" w:cs="Times" w:hint="eastAsia"/>
          <w:color w:val="000000"/>
        </w:rPr>
        <w:t>去中心化自治组织</w:t>
      </w:r>
    </w:p>
    <w:p w:rsidR="00163DD6" w:rsidRDefault="00F705FB">
      <w:pPr>
        <w:numPr>
          <w:ilvl w:val="0"/>
          <w:numId w:val="10"/>
        </w:numPr>
        <w:rPr>
          <w:rFonts w:ascii="Times" w:eastAsia="宋体" w:hAnsi="Times" w:cs="Times" w:hint="eastAsia"/>
          <w:color w:val="000000"/>
        </w:rPr>
      </w:pPr>
      <w:r>
        <w:rPr>
          <w:rFonts w:ascii="Times" w:eastAsia="宋体" w:hAnsi="Times" w:cs="Times" w:hint="eastAsia"/>
          <w:color w:val="000000"/>
        </w:rPr>
        <w:t>联盟链：</w:t>
      </w:r>
    </w:p>
    <w:p w:rsidR="00163DD6" w:rsidRDefault="00F705FB">
      <w:pPr>
        <w:numPr>
          <w:ilvl w:val="0"/>
          <w:numId w:val="10"/>
        </w:numPr>
        <w:rPr>
          <w:rFonts w:ascii="Times" w:eastAsia="Times" w:hAnsi="Times" w:cs="Times"/>
          <w:color w:val="000000"/>
        </w:rPr>
      </w:pPr>
      <w:r>
        <w:rPr>
          <w:rFonts w:ascii="Times" w:eastAsia="Times" w:hAnsi="Times" w:cs="Times"/>
          <w:color w:val="000000"/>
        </w:rPr>
        <w:t>分布式账本技术</w:t>
      </w:r>
      <w:r>
        <w:rPr>
          <w:rFonts w:ascii="Times" w:eastAsia="宋体" w:hAnsi="Times" w:cs="Times" w:hint="eastAsia"/>
          <w:color w:val="000000"/>
        </w:rPr>
        <w:t>：</w:t>
      </w:r>
      <w:r>
        <w:rPr>
          <w:rFonts w:ascii="Times" w:eastAsia="Times" w:hAnsi="Times" w:cs="Times"/>
          <w:color w:val="000000"/>
        </w:rPr>
        <w:t>多点共享数据而不受中央机构管理的技术 。</w:t>
      </w:r>
    </w:p>
    <w:p w:rsidR="00163DD6" w:rsidRDefault="00F705FB">
      <w:pPr>
        <w:numPr>
          <w:ilvl w:val="0"/>
          <w:numId w:val="10"/>
        </w:numPr>
        <w:rPr>
          <w:rFonts w:ascii="Times" w:eastAsia="Times" w:hAnsi="Times" w:cs="Times"/>
          <w:color w:val="000000"/>
        </w:rPr>
      </w:pPr>
      <w:r>
        <w:rPr>
          <w:rFonts w:ascii="Times" w:eastAsia="Times" w:hAnsi="Times" w:cs="Times"/>
          <w:color w:val="000000"/>
        </w:rPr>
        <w:t>加密货币</w:t>
      </w:r>
      <w:r>
        <w:rPr>
          <w:rFonts w:ascii="Times" w:eastAsia="宋体" w:hAnsi="Times" w:cs="Times" w:hint="eastAsia"/>
          <w:color w:val="000000"/>
        </w:rPr>
        <w:t>：</w:t>
      </w:r>
      <w:r>
        <w:rPr>
          <w:rFonts w:ascii="Times" w:eastAsia="Times" w:hAnsi="Times" w:cs="Times"/>
          <w:color w:val="000000"/>
        </w:rPr>
        <w:t>一种通过加密来处理交易并管理货币单位的数字货币</w:t>
      </w:r>
      <w:r>
        <w:rPr>
          <w:rFonts w:ascii="Times" w:eastAsia="宋体" w:hAnsi="Times" w:cs="Times" w:hint="eastAsia"/>
          <w:color w:val="000000"/>
        </w:rPr>
        <w:t>，没有法律实体做价值背书</w:t>
      </w:r>
      <w:r>
        <w:rPr>
          <w:rFonts w:ascii="Times" w:eastAsia="Times" w:hAnsi="Times" w:cs="Times"/>
          <w:color w:val="000000"/>
        </w:rPr>
        <w:t>。有时候也指数字</w:t>
      </w:r>
      <w:r>
        <w:rPr>
          <w:rFonts w:ascii="Times" w:eastAsia="宋体" w:hAnsi="Times" w:cs="Times" w:hint="eastAsia"/>
          <w:color w:val="000000"/>
        </w:rPr>
        <w:t>权益通证</w:t>
      </w:r>
      <w:r>
        <w:rPr>
          <w:rFonts w:ascii="Times" w:eastAsia="Times" w:hAnsi="Times" w:cs="Times"/>
          <w:color w:val="000000"/>
        </w:rPr>
        <w:t xml:space="preserve">。 </w:t>
      </w:r>
    </w:p>
    <w:p w:rsidR="00163DD6" w:rsidRDefault="00F705FB">
      <w:pPr>
        <w:numPr>
          <w:ilvl w:val="0"/>
          <w:numId w:val="10"/>
        </w:numPr>
        <w:rPr>
          <w:rFonts w:ascii="Times" w:eastAsia="Times" w:hAnsi="Times" w:cs="Times"/>
          <w:color w:val="000000"/>
        </w:rPr>
      </w:pPr>
      <w:r>
        <w:rPr>
          <w:rFonts w:ascii="Times" w:eastAsia="Times" w:hAnsi="Times" w:cs="Times"/>
          <w:color w:val="000000"/>
        </w:rPr>
        <w:t>去中心化交易平台</w:t>
      </w:r>
      <w:r>
        <w:rPr>
          <w:rFonts w:ascii="Times" w:eastAsia="宋体" w:hAnsi="Times" w:cs="Times" w:hint="eastAsia"/>
          <w:color w:val="000000"/>
        </w:rPr>
        <w:t>：</w:t>
      </w:r>
      <w:r>
        <w:rPr>
          <w:rFonts w:ascii="Times" w:eastAsia="Times" w:hAnsi="Times" w:cs="Times"/>
          <w:color w:val="000000"/>
        </w:rPr>
        <w:t xml:space="preserve">一种不通过中央机构管理记录来执行交易的机制或平台。 </w:t>
      </w:r>
    </w:p>
    <w:p w:rsidR="00163DD6" w:rsidRDefault="00F705FB">
      <w:pPr>
        <w:numPr>
          <w:ilvl w:val="0"/>
          <w:numId w:val="10"/>
        </w:numPr>
        <w:rPr>
          <w:rFonts w:ascii="Times" w:eastAsia="Times" w:hAnsi="Times" w:cs="Times"/>
          <w:color w:val="000000"/>
        </w:rPr>
      </w:pPr>
      <w:r>
        <w:rPr>
          <w:rFonts w:ascii="Times" w:eastAsia="Times" w:hAnsi="Times" w:cs="Times"/>
          <w:color w:val="000000"/>
        </w:rPr>
        <w:t>分布式账本技术</w:t>
      </w:r>
      <w:r>
        <w:rPr>
          <w:rFonts w:ascii="Times" w:eastAsia="宋体" w:hAnsi="Times" w:cs="Times" w:hint="eastAsia"/>
          <w:color w:val="000000"/>
        </w:rPr>
        <w:t>：</w:t>
      </w:r>
      <w:r>
        <w:rPr>
          <w:rFonts w:ascii="Times" w:eastAsia="Times" w:hAnsi="Times" w:cs="Times"/>
          <w:color w:val="000000"/>
        </w:rPr>
        <w:t>简单来说</w:t>
      </w:r>
      <w:r>
        <w:rPr>
          <w:rFonts w:ascii="Times" w:eastAsia="宋体" w:hAnsi="Times" w:cs="Times" w:hint="eastAsia"/>
          <w:color w:val="000000"/>
        </w:rPr>
        <w:t>，</w:t>
      </w:r>
      <w:r>
        <w:rPr>
          <w:rFonts w:ascii="Times" w:eastAsia="Times" w:hAnsi="Times" w:cs="Times"/>
          <w:color w:val="000000"/>
        </w:rPr>
        <w:t xml:space="preserve">DLT 就是一种实际上多点共享数据而不受中央机构管理的技术。 </w:t>
      </w:r>
    </w:p>
    <w:p w:rsidR="00163DD6" w:rsidRDefault="00F705FB">
      <w:pPr>
        <w:numPr>
          <w:ilvl w:val="0"/>
          <w:numId w:val="10"/>
        </w:numPr>
        <w:rPr>
          <w:rFonts w:ascii="Times" w:eastAsia="Times" w:hAnsi="Times" w:cs="Times"/>
          <w:color w:val="000000"/>
        </w:rPr>
      </w:pPr>
      <w:r>
        <w:rPr>
          <w:rFonts w:ascii="Times" w:eastAsia="Times" w:hAnsi="Times" w:cs="Times"/>
          <w:color w:val="000000"/>
        </w:rPr>
        <w:t>链下架构</w:t>
      </w:r>
      <w:r>
        <w:rPr>
          <w:rFonts w:ascii="Times" w:eastAsia="宋体" w:hAnsi="Times" w:cs="Times" w:hint="eastAsia"/>
          <w:color w:val="000000"/>
        </w:rPr>
        <w:t>：</w:t>
      </w:r>
      <w:r>
        <w:rPr>
          <w:rFonts w:ascii="Times" w:eastAsia="Times" w:hAnsi="Times" w:cs="Times"/>
          <w:color w:val="000000"/>
        </w:rPr>
        <w:t>能够在区块链以外运作交易的系统架构。</w:t>
      </w:r>
    </w:p>
    <w:p w:rsidR="00163DD6" w:rsidRDefault="00F705FB">
      <w:pPr>
        <w:numPr>
          <w:ilvl w:val="0"/>
          <w:numId w:val="10"/>
        </w:numPr>
        <w:rPr>
          <w:rFonts w:ascii="Times" w:eastAsia="Times" w:hAnsi="Times" w:cs="Times"/>
          <w:color w:val="000000"/>
        </w:rPr>
      </w:pPr>
      <w:r>
        <w:rPr>
          <w:rFonts w:ascii="Times" w:eastAsia="Times" w:hAnsi="Times" w:cs="Times"/>
          <w:color w:val="000000"/>
        </w:rPr>
        <w:t>公链</w:t>
      </w:r>
      <w:r>
        <w:rPr>
          <w:rFonts w:ascii="Times" w:eastAsia="宋体" w:hAnsi="Times" w:cs="Times" w:hint="eastAsia"/>
          <w:color w:val="000000"/>
        </w:rPr>
        <w:t>：</w:t>
      </w:r>
      <w:r>
        <w:rPr>
          <w:rFonts w:ascii="Times" w:eastAsia="Times" w:hAnsi="Times" w:cs="Times"/>
          <w:color w:val="000000"/>
        </w:rPr>
        <w:t>对外公开的区块链</w:t>
      </w:r>
      <w:r>
        <w:rPr>
          <w:rFonts w:ascii="Times" w:eastAsia="宋体" w:hAnsi="Times" w:cs="Times" w:hint="eastAsia"/>
          <w:color w:val="000000"/>
        </w:rPr>
        <w:t>，</w:t>
      </w:r>
      <w:r>
        <w:rPr>
          <w:rFonts w:ascii="Times" w:eastAsia="Times" w:hAnsi="Times" w:cs="Times"/>
          <w:color w:val="000000"/>
        </w:rPr>
        <w:t>任何人都能访问这一系统。</w:t>
      </w:r>
    </w:p>
    <w:p w:rsidR="00163DD6" w:rsidRDefault="00F705FB">
      <w:pPr>
        <w:numPr>
          <w:ilvl w:val="0"/>
          <w:numId w:val="10"/>
        </w:numPr>
        <w:rPr>
          <w:rFonts w:ascii="Times" w:eastAsia="Times" w:hAnsi="Times" w:cs="Times"/>
          <w:color w:val="000000"/>
        </w:rPr>
      </w:pPr>
      <w:r>
        <w:rPr>
          <w:rFonts w:ascii="Times" w:eastAsia="Times" w:hAnsi="Times" w:cs="Times"/>
          <w:color w:val="000000"/>
        </w:rPr>
        <w:t>自治机制</w:t>
      </w:r>
      <w:r>
        <w:rPr>
          <w:rFonts w:ascii="Times" w:eastAsia="宋体" w:hAnsi="Times" w:cs="Times" w:hint="eastAsia"/>
          <w:color w:val="000000"/>
        </w:rPr>
        <w:t>：</w:t>
      </w:r>
      <w:r>
        <w:rPr>
          <w:rFonts w:ascii="Times" w:eastAsia="Times" w:hAnsi="Times" w:cs="Times"/>
          <w:color w:val="000000"/>
        </w:rPr>
        <w:t>一种自我管理的机制。</w:t>
      </w:r>
    </w:p>
    <w:p w:rsidR="00163DD6" w:rsidRDefault="00F705FB">
      <w:pPr>
        <w:numPr>
          <w:ilvl w:val="0"/>
          <w:numId w:val="10"/>
        </w:numPr>
        <w:rPr>
          <w:rFonts w:ascii="Times" w:eastAsia="Times" w:hAnsi="Times" w:cs="Times"/>
          <w:color w:val="000000"/>
        </w:rPr>
      </w:pPr>
      <w:r>
        <w:rPr>
          <w:rFonts w:ascii="Times" w:eastAsia="Times" w:hAnsi="Times" w:cs="Times"/>
          <w:color w:val="000000"/>
        </w:rPr>
        <w:t>智能合约</w:t>
      </w:r>
      <w:r>
        <w:rPr>
          <w:rFonts w:ascii="Times" w:eastAsia="宋体" w:hAnsi="Times" w:cs="Times" w:hint="eastAsia"/>
          <w:color w:val="000000"/>
        </w:rPr>
        <w:t>：</w:t>
      </w:r>
      <w:r>
        <w:rPr>
          <w:rFonts w:ascii="Times" w:eastAsia="Times" w:hAnsi="Times" w:cs="Times"/>
          <w:color w:val="000000"/>
        </w:rPr>
        <w:t>智能合约就是能够自动执行合约条款的计算机程序。</w:t>
      </w:r>
    </w:p>
    <w:p w:rsidR="00163DD6" w:rsidRDefault="00F705FB">
      <w:pPr>
        <w:numPr>
          <w:ilvl w:val="0"/>
          <w:numId w:val="10"/>
        </w:numPr>
        <w:rPr>
          <w:rFonts w:ascii="Times" w:eastAsia="Times" w:hAnsi="Times" w:cs="Times"/>
          <w:color w:val="000000"/>
        </w:rPr>
      </w:pPr>
      <w:r>
        <w:rPr>
          <w:rFonts w:ascii="Times" w:eastAsia="宋体" w:hAnsi="Times" w:cs="Times" w:hint="eastAsia"/>
          <w:color w:val="000000"/>
        </w:rPr>
        <w:t>权益通证：股份，</w:t>
      </w:r>
      <w:r>
        <w:rPr>
          <w:rFonts w:ascii="Times" w:eastAsia="Times" w:hAnsi="Times" w:cs="Times"/>
          <w:color w:val="000000"/>
        </w:rPr>
        <w:t>。</w:t>
      </w:r>
    </w:p>
    <w:p w:rsidR="00163DD6" w:rsidRDefault="00F705FB">
      <w:pPr>
        <w:numPr>
          <w:ilvl w:val="0"/>
          <w:numId w:val="10"/>
        </w:numPr>
        <w:rPr>
          <w:rFonts w:ascii="Times" w:eastAsia="Times" w:hAnsi="Times" w:cs="Times"/>
          <w:color w:val="000000"/>
        </w:rPr>
      </w:pPr>
      <w:r>
        <w:rPr>
          <w:rFonts w:ascii="Times" w:eastAsia="宋体" w:hAnsi="Times" w:cs="Times" w:hint="eastAsia"/>
          <w:color w:val="000000"/>
        </w:rPr>
        <w:t>功能通证：积分，。</w:t>
      </w:r>
    </w:p>
    <w:p w:rsidR="00163DD6" w:rsidRDefault="00163DD6">
      <w:pPr>
        <w:rPr>
          <w:rFonts w:ascii="Times" w:eastAsia="Times" w:hAnsi="Times" w:cs="Times"/>
          <w:color w:val="000000"/>
        </w:rPr>
      </w:pPr>
    </w:p>
    <w:p w:rsidR="00163DD6" w:rsidRDefault="00F705FB">
      <w:pPr>
        <w:pStyle w:val="1"/>
      </w:pPr>
      <w:r>
        <w:br w:type="page"/>
      </w:r>
      <w:r>
        <w:rPr>
          <w:rFonts w:eastAsia="宋体" w:hint="eastAsia"/>
        </w:rPr>
        <w:lastRenderedPageBreak/>
        <w:t>8</w:t>
      </w:r>
      <w:r>
        <w:t>.附录––关于</w:t>
      </w:r>
      <w:r>
        <w:rPr>
          <w:rFonts w:eastAsia="宋体" w:hint="eastAsia"/>
        </w:rPr>
        <w:t>区块链</w:t>
      </w:r>
      <w:r>
        <w:rPr>
          <w:rFonts w:eastAsia="宋体" w:hint="eastAsia"/>
        </w:rPr>
        <w:t>AI</w:t>
      </w:r>
      <w:r>
        <w:rPr>
          <w:rFonts w:eastAsia="宋体" w:hint="eastAsia"/>
        </w:rPr>
        <w:t>实验室有限公司</w:t>
      </w:r>
    </w:p>
    <w:p w:rsidR="00163DD6" w:rsidRDefault="00163DD6">
      <w:pPr>
        <w:widowControl w:val="0"/>
        <w:spacing w:after="100"/>
        <w:rPr>
          <w:rFonts w:ascii="Times" w:eastAsia="Times" w:hAnsi="Times" w:cs="Times"/>
          <w:color w:val="808080"/>
          <w:sz w:val="18"/>
          <w:szCs w:val="18"/>
        </w:rPr>
      </w:pPr>
    </w:p>
    <w:p w:rsidR="00163DD6" w:rsidRDefault="00163DD6"/>
    <w:p w:rsidR="00163DD6" w:rsidRDefault="00163DD6">
      <w:pPr>
        <w:widowControl w:val="0"/>
        <w:spacing w:after="100"/>
        <w:rPr>
          <w:rFonts w:ascii="Times" w:eastAsia="Times" w:hAnsi="Times" w:cs="Times"/>
          <w:color w:val="808080"/>
          <w:sz w:val="18"/>
          <w:szCs w:val="18"/>
        </w:rPr>
      </w:pPr>
    </w:p>
    <w:sectPr w:rsidR="00163DD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Times">
    <w:altName w:val="Times New Roman"/>
    <w:panose1 w:val="02020603050405020304"/>
    <w:charset w:val="00"/>
    <w:family w:val="roman"/>
    <w:pitch w:val="variable"/>
    <w:sig w:usb0="E0002EFF" w:usb1="C000785B" w:usb2="00000009" w:usb3="00000000" w:csb0="000001FF" w:csb1="00000000"/>
  </w:font>
  <w:font w:name="STHeitiSC-Medium">
    <w:altName w:val="MingLiU-ExtB"/>
    <w:charset w:val="88"/>
    <w:family w:val="auto"/>
    <w:pitch w:val="default"/>
    <w:sig w:usb0="00000000" w:usb1="00000000" w:usb2="0000000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9A522"/>
    <w:multiLevelType w:val="singleLevel"/>
    <w:tmpl w:val="8FF9A522"/>
    <w:lvl w:ilvl="0">
      <w:start w:val="1"/>
      <w:numFmt w:val="bullet"/>
      <w:lvlText w:val=""/>
      <w:lvlJc w:val="left"/>
      <w:pPr>
        <w:ind w:left="420" w:hanging="420"/>
      </w:pPr>
      <w:rPr>
        <w:rFonts w:ascii="Wingdings" w:hAnsi="Wingdings" w:hint="default"/>
      </w:rPr>
    </w:lvl>
  </w:abstractNum>
  <w:abstractNum w:abstractNumId="1">
    <w:nsid w:val="D0FC3C79"/>
    <w:multiLevelType w:val="singleLevel"/>
    <w:tmpl w:val="D0FC3C79"/>
    <w:lvl w:ilvl="0">
      <w:start w:val="1"/>
      <w:numFmt w:val="bullet"/>
      <w:lvlText w:val=""/>
      <w:lvlJc w:val="left"/>
      <w:pPr>
        <w:ind w:left="420" w:hanging="420"/>
      </w:pPr>
      <w:rPr>
        <w:rFonts w:ascii="Wingdings" w:hAnsi="Wingdings" w:hint="default"/>
      </w:rPr>
    </w:lvl>
  </w:abstractNum>
  <w:abstractNum w:abstractNumId="2">
    <w:nsid w:val="DC4002EC"/>
    <w:multiLevelType w:val="singleLevel"/>
    <w:tmpl w:val="DC4002EC"/>
    <w:lvl w:ilvl="0">
      <w:start w:val="1"/>
      <w:numFmt w:val="bullet"/>
      <w:lvlText w:val=""/>
      <w:lvlJc w:val="left"/>
      <w:pPr>
        <w:ind w:left="420" w:hanging="420"/>
      </w:pPr>
      <w:rPr>
        <w:rFonts w:ascii="Wingdings" w:hAnsi="Wingdings" w:hint="default"/>
      </w:rPr>
    </w:lvl>
  </w:abstractNum>
  <w:abstractNum w:abstractNumId="3">
    <w:nsid w:val="E58A1AA8"/>
    <w:multiLevelType w:val="singleLevel"/>
    <w:tmpl w:val="E58A1AA8"/>
    <w:lvl w:ilvl="0">
      <w:start w:val="1"/>
      <w:numFmt w:val="bullet"/>
      <w:lvlText w:val=""/>
      <w:lvlJc w:val="left"/>
      <w:pPr>
        <w:ind w:left="420" w:hanging="420"/>
      </w:pPr>
      <w:rPr>
        <w:rFonts w:ascii="Wingdings" w:hAnsi="Wingdings" w:hint="default"/>
      </w:rPr>
    </w:lvl>
  </w:abstractNum>
  <w:abstractNum w:abstractNumId="4">
    <w:nsid w:val="2E5C3418"/>
    <w:multiLevelType w:val="hybridMultilevel"/>
    <w:tmpl w:val="D9287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AE12F9F"/>
    <w:multiLevelType w:val="singleLevel"/>
    <w:tmpl w:val="5AE12F9F"/>
    <w:lvl w:ilvl="0">
      <w:start w:val="1"/>
      <w:numFmt w:val="bullet"/>
      <w:lvlText w:val=""/>
      <w:lvlJc w:val="left"/>
      <w:pPr>
        <w:ind w:left="420" w:hanging="420"/>
      </w:pPr>
      <w:rPr>
        <w:rFonts w:ascii="Wingdings" w:hAnsi="Wingdings" w:hint="default"/>
      </w:rPr>
    </w:lvl>
  </w:abstractNum>
  <w:abstractNum w:abstractNumId="6">
    <w:nsid w:val="5AE1599E"/>
    <w:multiLevelType w:val="singleLevel"/>
    <w:tmpl w:val="5AE1599E"/>
    <w:lvl w:ilvl="0">
      <w:start w:val="1"/>
      <w:numFmt w:val="decimal"/>
      <w:lvlText w:val="%1."/>
      <w:lvlJc w:val="left"/>
      <w:pPr>
        <w:ind w:left="425" w:hanging="425"/>
      </w:pPr>
      <w:rPr>
        <w:rFonts w:hint="default"/>
      </w:rPr>
    </w:lvl>
  </w:abstractNum>
  <w:abstractNum w:abstractNumId="7">
    <w:nsid w:val="5AE168D0"/>
    <w:multiLevelType w:val="singleLevel"/>
    <w:tmpl w:val="5AE168D0"/>
    <w:lvl w:ilvl="0">
      <w:start w:val="1"/>
      <w:numFmt w:val="decimal"/>
      <w:suff w:val="nothing"/>
      <w:lvlText w:val="%1、"/>
      <w:lvlJc w:val="left"/>
    </w:lvl>
  </w:abstractNum>
  <w:abstractNum w:abstractNumId="8">
    <w:nsid w:val="5AE2DF2E"/>
    <w:multiLevelType w:val="singleLevel"/>
    <w:tmpl w:val="5AE2DF2E"/>
    <w:lvl w:ilvl="0">
      <w:start w:val="1"/>
      <w:numFmt w:val="bullet"/>
      <w:lvlText w:val=""/>
      <w:lvlJc w:val="left"/>
      <w:pPr>
        <w:ind w:left="420" w:hanging="420"/>
      </w:pPr>
      <w:rPr>
        <w:rFonts w:ascii="Wingdings" w:hAnsi="Wingdings" w:hint="default"/>
      </w:rPr>
    </w:lvl>
  </w:abstractNum>
  <w:abstractNum w:abstractNumId="9">
    <w:nsid w:val="5AE31D4A"/>
    <w:multiLevelType w:val="singleLevel"/>
    <w:tmpl w:val="5AE31D4A"/>
    <w:lvl w:ilvl="0">
      <w:start w:val="1"/>
      <w:numFmt w:val="decimal"/>
      <w:suff w:val="nothing"/>
      <w:lvlText w:val="%1、"/>
      <w:lvlJc w:val="left"/>
    </w:lvl>
  </w:abstractNum>
  <w:abstractNum w:abstractNumId="10">
    <w:nsid w:val="5AEBE059"/>
    <w:multiLevelType w:val="singleLevel"/>
    <w:tmpl w:val="5AEBE059"/>
    <w:lvl w:ilvl="0">
      <w:start w:val="1"/>
      <w:numFmt w:val="bullet"/>
      <w:lvlText w:val=""/>
      <w:lvlJc w:val="left"/>
      <w:pPr>
        <w:ind w:left="420" w:hanging="420"/>
      </w:pPr>
      <w:rPr>
        <w:rFonts w:ascii="Wingdings" w:hAnsi="Wingdings" w:hint="default"/>
      </w:rPr>
    </w:lvl>
  </w:abstractNum>
  <w:num w:numId="1">
    <w:abstractNumId w:val="9"/>
  </w:num>
  <w:num w:numId="2">
    <w:abstractNumId w:val="10"/>
  </w:num>
  <w:num w:numId="3">
    <w:abstractNumId w:val="3"/>
  </w:num>
  <w:num w:numId="4">
    <w:abstractNumId w:val="2"/>
  </w:num>
  <w:num w:numId="5">
    <w:abstractNumId w:val="1"/>
  </w:num>
  <w:num w:numId="6">
    <w:abstractNumId w:val="0"/>
  </w:num>
  <w:num w:numId="7">
    <w:abstractNumId w:val="7"/>
  </w:num>
  <w:num w:numId="8">
    <w:abstractNumId w:val="8"/>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trackRevisions/>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172A27"/>
    <w:rsid w:val="00163DD6"/>
    <w:rsid w:val="00172A27"/>
    <w:rsid w:val="0028281D"/>
    <w:rsid w:val="008B1773"/>
    <w:rsid w:val="00F705FB"/>
    <w:rsid w:val="03762E68"/>
    <w:rsid w:val="0427745C"/>
    <w:rsid w:val="044062CC"/>
    <w:rsid w:val="046B2C7A"/>
    <w:rsid w:val="04D425AC"/>
    <w:rsid w:val="050B6683"/>
    <w:rsid w:val="05EC083F"/>
    <w:rsid w:val="07CD083D"/>
    <w:rsid w:val="086C6046"/>
    <w:rsid w:val="086D3D4C"/>
    <w:rsid w:val="093D6B70"/>
    <w:rsid w:val="09836342"/>
    <w:rsid w:val="09EC0D35"/>
    <w:rsid w:val="09ED145B"/>
    <w:rsid w:val="0A454315"/>
    <w:rsid w:val="0C42383E"/>
    <w:rsid w:val="0C6948BD"/>
    <w:rsid w:val="0C78517B"/>
    <w:rsid w:val="0CF42575"/>
    <w:rsid w:val="0D6208A2"/>
    <w:rsid w:val="0E990003"/>
    <w:rsid w:val="10FD3B23"/>
    <w:rsid w:val="115346D9"/>
    <w:rsid w:val="11933882"/>
    <w:rsid w:val="14261635"/>
    <w:rsid w:val="14CD0CDD"/>
    <w:rsid w:val="174908FB"/>
    <w:rsid w:val="18960FDD"/>
    <w:rsid w:val="1A917285"/>
    <w:rsid w:val="1AE33E4D"/>
    <w:rsid w:val="1AF21569"/>
    <w:rsid w:val="1B0E3F7B"/>
    <w:rsid w:val="1B983DA8"/>
    <w:rsid w:val="1C287367"/>
    <w:rsid w:val="1C78637B"/>
    <w:rsid w:val="1C94751F"/>
    <w:rsid w:val="1E8B1393"/>
    <w:rsid w:val="1ED56D88"/>
    <w:rsid w:val="1F68230E"/>
    <w:rsid w:val="208267B0"/>
    <w:rsid w:val="21A7036C"/>
    <w:rsid w:val="222963E1"/>
    <w:rsid w:val="246C66C5"/>
    <w:rsid w:val="248531D8"/>
    <w:rsid w:val="24B2172B"/>
    <w:rsid w:val="24D323D0"/>
    <w:rsid w:val="255D5595"/>
    <w:rsid w:val="25AF02C6"/>
    <w:rsid w:val="260F0004"/>
    <w:rsid w:val="27046F4F"/>
    <w:rsid w:val="275C38FD"/>
    <w:rsid w:val="278818BE"/>
    <w:rsid w:val="288D6CE9"/>
    <w:rsid w:val="28CB14FF"/>
    <w:rsid w:val="2903422E"/>
    <w:rsid w:val="297F03BF"/>
    <w:rsid w:val="2AF5787B"/>
    <w:rsid w:val="2B244B7A"/>
    <w:rsid w:val="2B3C201C"/>
    <w:rsid w:val="2B893694"/>
    <w:rsid w:val="2D9F4A98"/>
    <w:rsid w:val="2E835AC3"/>
    <w:rsid w:val="2ECB0E43"/>
    <w:rsid w:val="2F0054BF"/>
    <w:rsid w:val="2F5854DF"/>
    <w:rsid w:val="30201A27"/>
    <w:rsid w:val="30D7021E"/>
    <w:rsid w:val="31CA6673"/>
    <w:rsid w:val="332B05F1"/>
    <w:rsid w:val="338E3CA0"/>
    <w:rsid w:val="34FA5520"/>
    <w:rsid w:val="355B172B"/>
    <w:rsid w:val="35F85D94"/>
    <w:rsid w:val="367F4380"/>
    <w:rsid w:val="370170B1"/>
    <w:rsid w:val="374D57B7"/>
    <w:rsid w:val="375B1FC5"/>
    <w:rsid w:val="380D3C57"/>
    <w:rsid w:val="394440B6"/>
    <w:rsid w:val="39563BFE"/>
    <w:rsid w:val="3A292EE0"/>
    <w:rsid w:val="3AB735AE"/>
    <w:rsid w:val="3AF76950"/>
    <w:rsid w:val="3C64400C"/>
    <w:rsid w:val="3E5C53FC"/>
    <w:rsid w:val="3F127948"/>
    <w:rsid w:val="402B7BC0"/>
    <w:rsid w:val="41074383"/>
    <w:rsid w:val="418B551C"/>
    <w:rsid w:val="42601B2C"/>
    <w:rsid w:val="42991512"/>
    <w:rsid w:val="440472CA"/>
    <w:rsid w:val="44260774"/>
    <w:rsid w:val="4445139B"/>
    <w:rsid w:val="44AD3402"/>
    <w:rsid w:val="455B5203"/>
    <w:rsid w:val="45CF1D05"/>
    <w:rsid w:val="45DE192C"/>
    <w:rsid w:val="46547C82"/>
    <w:rsid w:val="46F93A61"/>
    <w:rsid w:val="47F64505"/>
    <w:rsid w:val="49C73EDE"/>
    <w:rsid w:val="49E421D1"/>
    <w:rsid w:val="4AEB1FCD"/>
    <w:rsid w:val="4C0F207D"/>
    <w:rsid w:val="4C574DEA"/>
    <w:rsid w:val="4D6704B2"/>
    <w:rsid w:val="4FE72C40"/>
    <w:rsid w:val="5018669B"/>
    <w:rsid w:val="50582423"/>
    <w:rsid w:val="5130320E"/>
    <w:rsid w:val="51BA5D83"/>
    <w:rsid w:val="5207457C"/>
    <w:rsid w:val="52B2589F"/>
    <w:rsid w:val="52B814BC"/>
    <w:rsid w:val="52F86BCA"/>
    <w:rsid w:val="551F4FC6"/>
    <w:rsid w:val="56040907"/>
    <w:rsid w:val="562B39E0"/>
    <w:rsid w:val="56332CAB"/>
    <w:rsid w:val="56694864"/>
    <w:rsid w:val="576F1A0D"/>
    <w:rsid w:val="57C21724"/>
    <w:rsid w:val="5866543B"/>
    <w:rsid w:val="58C33E73"/>
    <w:rsid w:val="592075A8"/>
    <w:rsid w:val="59264F24"/>
    <w:rsid w:val="5ADC20B2"/>
    <w:rsid w:val="5B3967D3"/>
    <w:rsid w:val="5BEF6F6D"/>
    <w:rsid w:val="5C471375"/>
    <w:rsid w:val="5C7508F6"/>
    <w:rsid w:val="5CD404EE"/>
    <w:rsid w:val="5D6F4E8C"/>
    <w:rsid w:val="5E493058"/>
    <w:rsid w:val="5F1537A4"/>
    <w:rsid w:val="5FC80B12"/>
    <w:rsid w:val="5FF072B8"/>
    <w:rsid w:val="619E54AF"/>
    <w:rsid w:val="61CD481D"/>
    <w:rsid w:val="620C1F70"/>
    <w:rsid w:val="63B97FF8"/>
    <w:rsid w:val="63D00CE0"/>
    <w:rsid w:val="65F910FF"/>
    <w:rsid w:val="668C2E27"/>
    <w:rsid w:val="669D70F5"/>
    <w:rsid w:val="67495C54"/>
    <w:rsid w:val="67712638"/>
    <w:rsid w:val="677B2C9E"/>
    <w:rsid w:val="67B4070E"/>
    <w:rsid w:val="6829207E"/>
    <w:rsid w:val="68D05050"/>
    <w:rsid w:val="69213303"/>
    <w:rsid w:val="6A224CF3"/>
    <w:rsid w:val="6A4E1C66"/>
    <w:rsid w:val="6B7B2FDA"/>
    <w:rsid w:val="6C1723ED"/>
    <w:rsid w:val="6D293390"/>
    <w:rsid w:val="6DEE63DA"/>
    <w:rsid w:val="6E46495E"/>
    <w:rsid w:val="6F141F0A"/>
    <w:rsid w:val="6F891065"/>
    <w:rsid w:val="6FF627B4"/>
    <w:rsid w:val="703408BE"/>
    <w:rsid w:val="704B5D4C"/>
    <w:rsid w:val="7063472C"/>
    <w:rsid w:val="711C6A40"/>
    <w:rsid w:val="71492D5A"/>
    <w:rsid w:val="71B07449"/>
    <w:rsid w:val="71B3265B"/>
    <w:rsid w:val="71E10E1F"/>
    <w:rsid w:val="72462AC2"/>
    <w:rsid w:val="727C48E8"/>
    <w:rsid w:val="731B653E"/>
    <w:rsid w:val="73B51DB4"/>
    <w:rsid w:val="73BD290C"/>
    <w:rsid w:val="74496D5D"/>
    <w:rsid w:val="746114C9"/>
    <w:rsid w:val="74AA793D"/>
    <w:rsid w:val="75497E9C"/>
    <w:rsid w:val="7591490E"/>
    <w:rsid w:val="774C7A0F"/>
    <w:rsid w:val="784874D8"/>
    <w:rsid w:val="78876271"/>
    <w:rsid w:val="79512A14"/>
    <w:rsid w:val="7AE518A7"/>
    <w:rsid w:val="7B1211D8"/>
    <w:rsid w:val="7CED207F"/>
    <w:rsid w:val="7D2E5E4D"/>
    <w:rsid w:val="7D500CCA"/>
    <w:rsid w:val="7E6C1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line="276" w:lineRule="auto"/>
    </w:pPr>
    <w:rPr>
      <w:rFonts w:ascii="Arial" w:eastAsia="Arial" w:hAnsi="Arial" w:cs="Arial"/>
      <w:sz w:val="22"/>
      <w:szCs w:val="22"/>
    </w:rPr>
  </w:style>
  <w:style w:type="paragraph" w:styleId="1">
    <w:name w:val="heading 1"/>
    <w:basedOn w:val="a"/>
    <w:next w:val="a"/>
    <w:link w:val="1Char"/>
    <w:qFormat/>
    <w:pPr>
      <w:keepNext/>
      <w:keepLines/>
      <w:spacing w:before="480" w:after="120"/>
      <w:outlineLvl w:val="0"/>
    </w:pPr>
    <w:rPr>
      <w:b/>
      <w:sz w:val="48"/>
      <w:szCs w:val="48"/>
    </w:rPr>
  </w:style>
  <w:style w:type="paragraph" w:styleId="2">
    <w:name w:val="heading 2"/>
    <w:basedOn w:val="a"/>
    <w:next w:val="a"/>
    <w:qFormat/>
    <w:pPr>
      <w:keepNext/>
      <w:keepLines/>
      <w:spacing w:before="360" w:after="80"/>
      <w:outlineLvl w:val="1"/>
    </w:pPr>
    <w:rPr>
      <w:b/>
      <w:sz w:val="36"/>
      <w:szCs w:val="36"/>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rPr>
  </w:style>
  <w:style w:type="paragraph" w:styleId="6">
    <w:name w:val="heading 6"/>
    <w:basedOn w:val="a"/>
    <w:next w:val="a"/>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qFormat/>
    <w:pPr>
      <w:keepNext/>
      <w:keepLines/>
      <w:spacing w:before="360" w:after="80"/>
    </w:pPr>
    <w:rPr>
      <w:rFonts w:ascii="Georgia" w:eastAsia="Georgia" w:hAnsi="Georgia" w:cs="Georgia"/>
      <w:i/>
      <w:color w:val="666666"/>
      <w:sz w:val="48"/>
      <w:szCs w:val="48"/>
    </w:rPr>
  </w:style>
  <w:style w:type="paragraph" w:styleId="a4">
    <w:name w:val="Normal (Web)"/>
    <w:basedOn w:val="a"/>
    <w:link w:val="Char"/>
    <w:qFormat/>
    <w:pPr>
      <w:spacing w:line="240" w:lineRule="auto"/>
    </w:pPr>
    <w:rPr>
      <w:rFonts w:eastAsia="宋体" w:cs="Times New Roman"/>
      <w:sz w:val="24"/>
    </w:rPr>
  </w:style>
  <w:style w:type="paragraph" w:styleId="a5">
    <w:name w:val="Title"/>
    <w:basedOn w:val="a"/>
    <w:next w:val="a"/>
    <w:qFormat/>
    <w:pPr>
      <w:keepNext/>
      <w:keepLines/>
      <w:spacing w:before="480" w:after="120"/>
    </w:pPr>
    <w:rPr>
      <w:b/>
      <w:sz w:val="72"/>
      <w:szCs w:val="72"/>
    </w:rPr>
  </w:style>
  <w:style w:type="character" w:styleId="a6">
    <w:name w:val="Strong"/>
    <w:basedOn w:val="a0"/>
    <w:qFormat/>
    <w:rPr>
      <w:b/>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customStyle="1" w:styleId="1Char">
    <w:name w:val="标题 1 Char"/>
    <w:link w:val="1"/>
    <w:qFormat/>
    <w:rPr>
      <w:b/>
      <w:sz w:val="48"/>
      <w:szCs w:val="48"/>
    </w:rPr>
  </w:style>
  <w:style w:type="character" w:customStyle="1" w:styleId="Char">
    <w:name w:val="普通(网站) Char"/>
    <w:link w:val="a4"/>
    <w:qFormat/>
    <w:rPr>
      <w:rFonts w:ascii="Arial" w:eastAsia="宋体" w:hAnsi="Arial"/>
      <w:kern w:val="0"/>
      <w:sz w:val="24"/>
      <w:lang w:val="en-US" w:eastAsia="zh-CN" w:bidi="ar"/>
    </w:rPr>
  </w:style>
  <w:style w:type="paragraph" w:customStyle="1" w:styleId="Default">
    <w:name w:val="Default"/>
    <w:uiPriority w:val="99"/>
    <w:unhideWhenUsed/>
    <w:qFormat/>
    <w:pPr>
      <w:widowControl w:val="0"/>
      <w:autoSpaceDE w:val="0"/>
      <w:autoSpaceDN w:val="0"/>
      <w:adjustRightInd w:val="0"/>
    </w:pPr>
    <w:rPr>
      <w:rFonts w:ascii="微软雅黑" w:eastAsia="微软雅黑" w:hAnsi="微软雅黑"/>
      <w:color w:val="000000"/>
      <w:sz w:val="24"/>
    </w:rPr>
  </w:style>
  <w:style w:type="paragraph" w:styleId="a8">
    <w:name w:val="List Paragraph"/>
    <w:basedOn w:val="a"/>
    <w:uiPriority w:val="99"/>
    <w:unhideWhenUsed/>
    <w:rsid w:val="00F705F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line="276" w:lineRule="auto"/>
    </w:pPr>
    <w:rPr>
      <w:rFonts w:ascii="Arial" w:eastAsia="Arial" w:hAnsi="Arial" w:cs="Arial"/>
      <w:sz w:val="22"/>
      <w:szCs w:val="22"/>
    </w:rPr>
  </w:style>
  <w:style w:type="paragraph" w:styleId="1">
    <w:name w:val="heading 1"/>
    <w:basedOn w:val="a"/>
    <w:next w:val="a"/>
    <w:link w:val="1Char"/>
    <w:qFormat/>
    <w:pPr>
      <w:keepNext/>
      <w:keepLines/>
      <w:spacing w:before="480" w:after="120"/>
      <w:outlineLvl w:val="0"/>
    </w:pPr>
    <w:rPr>
      <w:b/>
      <w:sz w:val="48"/>
      <w:szCs w:val="48"/>
    </w:rPr>
  </w:style>
  <w:style w:type="paragraph" w:styleId="2">
    <w:name w:val="heading 2"/>
    <w:basedOn w:val="a"/>
    <w:next w:val="a"/>
    <w:qFormat/>
    <w:pPr>
      <w:keepNext/>
      <w:keepLines/>
      <w:spacing w:before="360" w:after="80"/>
      <w:outlineLvl w:val="1"/>
    </w:pPr>
    <w:rPr>
      <w:b/>
      <w:sz w:val="36"/>
      <w:szCs w:val="36"/>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rPr>
  </w:style>
  <w:style w:type="paragraph" w:styleId="6">
    <w:name w:val="heading 6"/>
    <w:basedOn w:val="a"/>
    <w:next w:val="a"/>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qFormat/>
    <w:pPr>
      <w:keepNext/>
      <w:keepLines/>
      <w:spacing w:before="360" w:after="80"/>
    </w:pPr>
    <w:rPr>
      <w:rFonts w:ascii="Georgia" w:eastAsia="Georgia" w:hAnsi="Georgia" w:cs="Georgia"/>
      <w:i/>
      <w:color w:val="666666"/>
      <w:sz w:val="48"/>
      <w:szCs w:val="48"/>
    </w:rPr>
  </w:style>
  <w:style w:type="paragraph" w:styleId="a4">
    <w:name w:val="Normal (Web)"/>
    <w:basedOn w:val="a"/>
    <w:link w:val="Char"/>
    <w:qFormat/>
    <w:pPr>
      <w:spacing w:line="240" w:lineRule="auto"/>
    </w:pPr>
    <w:rPr>
      <w:rFonts w:eastAsia="宋体" w:cs="Times New Roman"/>
      <w:sz w:val="24"/>
    </w:rPr>
  </w:style>
  <w:style w:type="paragraph" w:styleId="a5">
    <w:name w:val="Title"/>
    <w:basedOn w:val="a"/>
    <w:next w:val="a"/>
    <w:qFormat/>
    <w:pPr>
      <w:keepNext/>
      <w:keepLines/>
      <w:spacing w:before="480" w:after="120"/>
    </w:pPr>
    <w:rPr>
      <w:b/>
      <w:sz w:val="72"/>
      <w:szCs w:val="72"/>
    </w:rPr>
  </w:style>
  <w:style w:type="character" w:styleId="a6">
    <w:name w:val="Strong"/>
    <w:basedOn w:val="a0"/>
    <w:qFormat/>
    <w:rPr>
      <w:b/>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customStyle="1" w:styleId="1Char">
    <w:name w:val="标题 1 Char"/>
    <w:link w:val="1"/>
    <w:qFormat/>
    <w:rPr>
      <w:b/>
      <w:sz w:val="48"/>
      <w:szCs w:val="48"/>
    </w:rPr>
  </w:style>
  <w:style w:type="character" w:customStyle="1" w:styleId="Char">
    <w:name w:val="普通(网站) Char"/>
    <w:link w:val="a4"/>
    <w:qFormat/>
    <w:rPr>
      <w:rFonts w:ascii="Arial" w:eastAsia="宋体" w:hAnsi="Arial"/>
      <w:kern w:val="0"/>
      <w:sz w:val="24"/>
      <w:lang w:val="en-US" w:eastAsia="zh-CN" w:bidi="ar"/>
    </w:rPr>
  </w:style>
  <w:style w:type="paragraph" w:customStyle="1" w:styleId="Default">
    <w:name w:val="Default"/>
    <w:uiPriority w:val="99"/>
    <w:unhideWhenUsed/>
    <w:qFormat/>
    <w:pPr>
      <w:widowControl w:val="0"/>
      <w:autoSpaceDE w:val="0"/>
      <w:autoSpaceDN w:val="0"/>
      <w:adjustRightInd w:val="0"/>
    </w:pPr>
    <w:rPr>
      <w:rFonts w:ascii="微软雅黑" w:eastAsia="微软雅黑" w:hAnsi="微软雅黑"/>
      <w:color w:val="000000"/>
      <w:sz w:val="24"/>
    </w:rPr>
  </w:style>
  <w:style w:type="paragraph" w:styleId="a8">
    <w:name w:val="List Paragraph"/>
    <w:basedOn w:val="a"/>
    <w:uiPriority w:val="99"/>
    <w:unhideWhenUsed/>
    <w:rsid w:val="00F705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2091</Words>
  <Characters>11921</Characters>
  <Application>Microsoft Office Word</Application>
  <DocSecurity>0</DocSecurity>
  <Lines>99</Lines>
  <Paragraphs>27</Paragraphs>
  <ScaleCrop>false</ScaleCrop>
  <Company>P R C</Company>
  <LinksUpToDate>false</LinksUpToDate>
  <CharactersWithSpaces>13985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qeenm</dc:creator>
  <cp:lastModifiedBy>China</cp:lastModifiedBy>
  <cp:revision>2</cp:revision>
  <dcterms:created xsi:type="dcterms:W3CDTF">2018-06-13T08:08:00Z</dcterms:created>
  <dcterms:modified xsi:type="dcterms:W3CDTF">2018-06-13T08:08:00Z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